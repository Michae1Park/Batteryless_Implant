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F4810" w:rsidRPr="007465B8" w:rsidRDefault="00BF4810" w:rsidP="009F5AE8">
      <w:pPr>
        <w:spacing w:after="0" w:line="240" w:lineRule="auto"/>
        <w:jc w:val="center"/>
        <w:rPr>
          <w:rFonts w:ascii="Times New Roman" w:hAnsi="Times New Roman" w:cs="Times New Roman"/>
          <w:sz w:val="28"/>
          <w:szCs w:val="28"/>
        </w:rPr>
      </w:pPr>
    </w:p>
    <w:p w:rsidR="00BF4810" w:rsidRPr="007465B8" w:rsidRDefault="00BF4810" w:rsidP="009F5AE8">
      <w:pPr>
        <w:spacing w:after="0" w:line="240" w:lineRule="auto"/>
        <w:jc w:val="center"/>
        <w:rPr>
          <w:rFonts w:ascii="Times New Roman" w:hAnsi="Times New Roman" w:cs="Times New Roman"/>
          <w:sz w:val="28"/>
          <w:szCs w:val="28"/>
        </w:rPr>
      </w:pPr>
    </w:p>
    <w:p w:rsidR="00BF4810" w:rsidRPr="007465B8" w:rsidRDefault="00BF4810" w:rsidP="009F5AE8">
      <w:pPr>
        <w:spacing w:after="0" w:line="240" w:lineRule="auto"/>
        <w:jc w:val="center"/>
        <w:rPr>
          <w:rFonts w:ascii="Times New Roman" w:hAnsi="Times New Roman" w:cs="Times New Roman"/>
          <w:sz w:val="28"/>
          <w:szCs w:val="28"/>
        </w:rPr>
      </w:pPr>
    </w:p>
    <w:p w:rsidR="00BF4810" w:rsidRPr="007465B8" w:rsidRDefault="00BF4810" w:rsidP="009F5AE8">
      <w:pPr>
        <w:spacing w:after="0" w:line="240" w:lineRule="auto"/>
        <w:jc w:val="center"/>
        <w:rPr>
          <w:rFonts w:ascii="Times New Roman" w:hAnsi="Times New Roman" w:cs="Times New Roman"/>
          <w:sz w:val="28"/>
          <w:szCs w:val="28"/>
        </w:rPr>
      </w:pPr>
    </w:p>
    <w:p w:rsidR="00B03F4B" w:rsidRPr="007465B8" w:rsidRDefault="00B03F4B" w:rsidP="009F5AE8">
      <w:pPr>
        <w:spacing w:after="0" w:line="240" w:lineRule="auto"/>
        <w:jc w:val="center"/>
        <w:rPr>
          <w:rFonts w:ascii="Times New Roman" w:hAnsi="Times New Roman" w:cs="Times New Roman"/>
          <w:sz w:val="28"/>
          <w:szCs w:val="28"/>
        </w:rPr>
      </w:pPr>
    </w:p>
    <w:p w:rsidR="00B03F4B" w:rsidRPr="007465B8" w:rsidRDefault="00B03F4B" w:rsidP="009F5AE8">
      <w:pPr>
        <w:spacing w:after="0" w:line="240" w:lineRule="auto"/>
        <w:jc w:val="center"/>
        <w:rPr>
          <w:rFonts w:ascii="Times New Roman" w:hAnsi="Times New Roman" w:cs="Times New Roman"/>
          <w:sz w:val="28"/>
          <w:szCs w:val="28"/>
        </w:rPr>
      </w:pPr>
    </w:p>
    <w:p w:rsidR="00B03F4B" w:rsidRPr="007465B8" w:rsidRDefault="00B03F4B" w:rsidP="009F5AE8">
      <w:pPr>
        <w:spacing w:after="0" w:line="240" w:lineRule="auto"/>
        <w:jc w:val="center"/>
        <w:rPr>
          <w:rFonts w:ascii="Times New Roman" w:hAnsi="Times New Roman" w:cs="Times New Roman"/>
          <w:sz w:val="28"/>
          <w:szCs w:val="28"/>
        </w:rPr>
      </w:pPr>
    </w:p>
    <w:p w:rsidR="00D63B81" w:rsidRPr="007465B8" w:rsidRDefault="00D63B81" w:rsidP="007465B8">
      <w:pPr>
        <w:spacing w:after="0" w:line="240" w:lineRule="auto"/>
        <w:jc w:val="center"/>
        <w:rPr>
          <w:rFonts w:ascii="Times New Roman" w:eastAsia="Times New Roman" w:hAnsi="Times New Roman" w:cs="Times New Roman"/>
          <w:b/>
          <w:sz w:val="28"/>
          <w:szCs w:val="28"/>
        </w:rPr>
      </w:pPr>
    </w:p>
    <w:p w:rsidR="00BF4810" w:rsidRPr="008D64FE" w:rsidRDefault="006D4B9B">
      <w:pPr>
        <w:spacing w:after="0" w:line="240" w:lineRule="auto"/>
        <w:jc w:val="center"/>
        <w:rPr>
          <w:rFonts w:ascii="Times New Roman" w:hAnsi="Times New Roman" w:cs="Times New Roman"/>
        </w:rPr>
      </w:pPr>
      <w:commentRangeStart w:id="0"/>
      <w:r w:rsidRPr="008D64FE">
        <w:rPr>
          <w:rFonts w:ascii="Times New Roman" w:eastAsia="Times New Roman" w:hAnsi="Times New Roman" w:cs="Times New Roman"/>
          <w:b/>
          <w:sz w:val="48"/>
          <w:szCs w:val="48"/>
        </w:rPr>
        <w:t>Data Acquisition Implant</w:t>
      </w:r>
      <w:commentRangeEnd w:id="0"/>
      <w:r w:rsidR="009F024C">
        <w:rPr>
          <w:rStyle w:val="CommentReference"/>
        </w:rPr>
        <w:commentReference w:id="0"/>
      </w:r>
    </w:p>
    <w:p w:rsidR="00BF4810" w:rsidRPr="009F5AE8" w:rsidRDefault="00BF4810">
      <w:pPr>
        <w:spacing w:after="0" w:line="240" w:lineRule="auto"/>
        <w:jc w:val="center"/>
        <w:rPr>
          <w:rFonts w:ascii="Times New Roman" w:hAnsi="Times New Roman" w:cs="Times New Roman"/>
          <w:sz w:val="28"/>
          <w:szCs w:val="28"/>
        </w:rPr>
      </w:pPr>
    </w:p>
    <w:p w:rsidR="00BF4810" w:rsidRPr="009F5AE8" w:rsidRDefault="00BF4810">
      <w:pPr>
        <w:spacing w:after="0" w:line="240" w:lineRule="auto"/>
        <w:jc w:val="center"/>
        <w:rPr>
          <w:rFonts w:ascii="Times New Roman" w:hAnsi="Times New Roman" w:cs="Times New Roman"/>
          <w:sz w:val="28"/>
          <w:szCs w:val="28"/>
        </w:rPr>
      </w:pPr>
    </w:p>
    <w:p w:rsidR="00D63B81" w:rsidRPr="009F5AE8" w:rsidRDefault="00D63B81">
      <w:pPr>
        <w:spacing w:after="0" w:line="240" w:lineRule="auto"/>
        <w:jc w:val="center"/>
        <w:rPr>
          <w:rFonts w:ascii="Times New Roman" w:eastAsia="Times New Roman" w:hAnsi="Times New Roman" w:cs="Times New Roman"/>
          <w:b/>
          <w:sz w:val="28"/>
          <w:szCs w:val="28"/>
        </w:rPr>
      </w:pPr>
    </w:p>
    <w:p w:rsidR="00D63B81" w:rsidRPr="009F5AE8" w:rsidRDefault="00D63B81" w:rsidP="004F23BB">
      <w:pPr>
        <w:spacing w:after="0" w:line="240" w:lineRule="auto"/>
        <w:jc w:val="center"/>
        <w:rPr>
          <w:rFonts w:ascii="Times New Roman" w:eastAsia="Times New Roman" w:hAnsi="Times New Roman" w:cs="Times New Roman"/>
          <w:b/>
          <w:sz w:val="28"/>
          <w:szCs w:val="28"/>
        </w:rPr>
      </w:pPr>
    </w:p>
    <w:p w:rsidR="00BF4810" w:rsidRPr="009F5AE8" w:rsidRDefault="00D63B81" w:rsidP="00D63B81">
      <w:pPr>
        <w:tabs>
          <w:tab w:val="center" w:pos="4680"/>
          <w:tab w:val="left" w:pos="5836"/>
        </w:tabs>
        <w:spacing w:after="0" w:line="240" w:lineRule="auto"/>
        <w:rPr>
          <w:rFonts w:ascii="Times New Roman" w:hAnsi="Times New Roman" w:cs="Times New Roman"/>
          <w:sz w:val="28"/>
          <w:szCs w:val="28"/>
        </w:rPr>
      </w:pPr>
      <w:r w:rsidRPr="009F5AE8">
        <w:rPr>
          <w:rFonts w:ascii="Times New Roman" w:eastAsia="Times New Roman" w:hAnsi="Times New Roman" w:cs="Times New Roman"/>
          <w:b/>
          <w:sz w:val="28"/>
          <w:szCs w:val="28"/>
        </w:rPr>
        <w:tab/>
      </w:r>
      <w:r w:rsidR="002606EB" w:rsidRPr="009F5AE8">
        <w:rPr>
          <w:rFonts w:ascii="Times New Roman" w:eastAsia="Times New Roman" w:hAnsi="Times New Roman" w:cs="Times New Roman"/>
          <w:b/>
          <w:sz w:val="28"/>
          <w:szCs w:val="28"/>
        </w:rPr>
        <w:t>Submitted To</w:t>
      </w:r>
      <w:r w:rsidRPr="009F5AE8">
        <w:rPr>
          <w:rFonts w:ascii="Times New Roman" w:eastAsia="Times New Roman" w:hAnsi="Times New Roman" w:cs="Times New Roman"/>
          <w:b/>
          <w:sz w:val="28"/>
          <w:szCs w:val="28"/>
        </w:rPr>
        <w:tab/>
      </w:r>
    </w:p>
    <w:p w:rsidR="00BF4810" w:rsidRPr="009F5AE8" w:rsidRDefault="00BF4810">
      <w:pPr>
        <w:spacing w:after="0" w:line="240" w:lineRule="auto"/>
        <w:jc w:val="center"/>
        <w:rPr>
          <w:rFonts w:ascii="Times New Roman" w:hAnsi="Times New Roman" w:cs="Times New Roman"/>
          <w:sz w:val="28"/>
          <w:szCs w:val="28"/>
        </w:rPr>
      </w:pPr>
    </w:p>
    <w:p w:rsidR="00BF4810" w:rsidRPr="009F5AE8" w:rsidRDefault="00BF4810">
      <w:pPr>
        <w:spacing w:after="0" w:line="240" w:lineRule="auto"/>
        <w:jc w:val="center"/>
        <w:rPr>
          <w:rFonts w:ascii="Times New Roman" w:hAnsi="Times New Roman" w:cs="Times New Roman"/>
          <w:sz w:val="28"/>
          <w:szCs w:val="28"/>
        </w:rPr>
      </w:pPr>
    </w:p>
    <w:p w:rsidR="00BF4810" w:rsidRPr="009F5AE8" w:rsidRDefault="006D4B9B">
      <w:pPr>
        <w:spacing w:after="0" w:line="240" w:lineRule="auto"/>
        <w:jc w:val="center"/>
        <w:rPr>
          <w:rFonts w:ascii="Times New Roman" w:hAnsi="Times New Roman" w:cs="Times New Roman"/>
          <w:sz w:val="28"/>
          <w:szCs w:val="28"/>
        </w:rPr>
      </w:pPr>
      <w:r w:rsidRPr="009F5AE8">
        <w:rPr>
          <w:rFonts w:ascii="Times New Roman" w:eastAsia="Times New Roman" w:hAnsi="Times New Roman" w:cs="Times New Roman"/>
          <w:b/>
          <w:sz w:val="28"/>
          <w:szCs w:val="28"/>
        </w:rPr>
        <w:t>Dr. John Pearce</w:t>
      </w:r>
    </w:p>
    <w:p w:rsidR="00BF4810" w:rsidRPr="009F5AE8" w:rsidRDefault="006D4B9B">
      <w:pPr>
        <w:spacing w:after="0" w:line="240" w:lineRule="auto"/>
        <w:jc w:val="center"/>
        <w:rPr>
          <w:rFonts w:ascii="Times New Roman" w:eastAsia="Times New Roman" w:hAnsi="Times New Roman" w:cs="Times New Roman"/>
          <w:b/>
          <w:sz w:val="28"/>
          <w:szCs w:val="28"/>
        </w:rPr>
      </w:pPr>
      <w:r w:rsidRPr="009F5AE8">
        <w:rPr>
          <w:rFonts w:ascii="Times New Roman" w:eastAsia="Times New Roman" w:hAnsi="Times New Roman" w:cs="Times New Roman"/>
          <w:b/>
          <w:sz w:val="28"/>
          <w:szCs w:val="28"/>
        </w:rPr>
        <w:t>Chandler Brown</w:t>
      </w:r>
    </w:p>
    <w:p w:rsidR="00BF4810" w:rsidRPr="009F5AE8" w:rsidRDefault="006D4B9B" w:rsidP="006D4B9B">
      <w:pPr>
        <w:spacing w:after="0" w:line="240" w:lineRule="auto"/>
        <w:jc w:val="center"/>
        <w:rPr>
          <w:rFonts w:ascii="Times New Roman" w:hAnsi="Times New Roman" w:cs="Times New Roman"/>
          <w:sz w:val="28"/>
          <w:szCs w:val="28"/>
        </w:rPr>
      </w:pPr>
      <w:r w:rsidRPr="009F5AE8">
        <w:rPr>
          <w:rFonts w:ascii="Times New Roman" w:eastAsia="Times New Roman" w:hAnsi="Times New Roman" w:cs="Times New Roman"/>
          <w:b/>
          <w:sz w:val="28"/>
          <w:szCs w:val="28"/>
        </w:rPr>
        <w:t>Steve Stone</w:t>
      </w:r>
    </w:p>
    <w:p w:rsidR="00BF4810" w:rsidRPr="009F5AE8" w:rsidRDefault="00BF4810">
      <w:pPr>
        <w:spacing w:after="0" w:line="240" w:lineRule="auto"/>
        <w:jc w:val="center"/>
        <w:rPr>
          <w:rFonts w:ascii="Times New Roman" w:hAnsi="Times New Roman" w:cs="Times New Roman"/>
          <w:sz w:val="28"/>
          <w:szCs w:val="28"/>
        </w:rPr>
      </w:pPr>
    </w:p>
    <w:p w:rsidR="00D63B81" w:rsidRPr="009F5AE8" w:rsidRDefault="00D63B81">
      <w:pPr>
        <w:spacing w:after="0" w:line="240" w:lineRule="auto"/>
        <w:jc w:val="center"/>
        <w:rPr>
          <w:rFonts w:ascii="Times New Roman" w:hAnsi="Times New Roman" w:cs="Times New Roman"/>
          <w:sz w:val="28"/>
          <w:szCs w:val="28"/>
        </w:rPr>
      </w:pPr>
    </w:p>
    <w:p w:rsidR="00BF4810" w:rsidRPr="009F5AE8" w:rsidRDefault="002606EB">
      <w:pPr>
        <w:spacing w:after="0" w:line="240" w:lineRule="auto"/>
        <w:jc w:val="center"/>
        <w:rPr>
          <w:rFonts w:ascii="Times New Roman" w:hAnsi="Times New Roman" w:cs="Times New Roman"/>
          <w:sz w:val="28"/>
          <w:szCs w:val="28"/>
        </w:rPr>
      </w:pPr>
      <w:r w:rsidRPr="009F5AE8">
        <w:rPr>
          <w:rFonts w:ascii="Times New Roman" w:eastAsia="Times New Roman" w:hAnsi="Times New Roman" w:cs="Times New Roman"/>
          <w:b/>
          <w:sz w:val="28"/>
          <w:szCs w:val="28"/>
        </w:rPr>
        <w:t>Prepared By</w:t>
      </w:r>
    </w:p>
    <w:p w:rsidR="00BF4810" w:rsidRPr="009F5AE8" w:rsidRDefault="00BF4810">
      <w:pPr>
        <w:spacing w:after="0" w:line="240" w:lineRule="auto"/>
        <w:jc w:val="center"/>
        <w:rPr>
          <w:rFonts w:ascii="Times New Roman" w:hAnsi="Times New Roman" w:cs="Times New Roman"/>
          <w:sz w:val="28"/>
          <w:szCs w:val="28"/>
        </w:rPr>
      </w:pPr>
    </w:p>
    <w:p w:rsidR="00BF4810" w:rsidRPr="009F5AE8" w:rsidRDefault="00BF4810">
      <w:pPr>
        <w:spacing w:after="0" w:line="240" w:lineRule="auto"/>
        <w:jc w:val="center"/>
        <w:rPr>
          <w:rFonts w:ascii="Times New Roman" w:hAnsi="Times New Roman" w:cs="Times New Roman"/>
          <w:sz w:val="28"/>
          <w:szCs w:val="28"/>
        </w:rPr>
      </w:pPr>
    </w:p>
    <w:p w:rsidR="00BF4810" w:rsidRPr="009F5AE8" w:rsidRDefault="002606EB">
      <w:pPr>
        <w:spacing w:after="0" w:line="240" w:lineRule="auto"/>
        <w:jc w:val="center"/>
        <w:rPr>
          <w:rFonts w:ascii="Times New Roman" w:eastAsia="Times New Roman" w:hAnsi="Times New Roman" w:cs="Times New Roman"/>
          <w:b/>
          <w:sz w:val="28"/>
          <w:szCs w:val="28"/>
        </w:rPr>
      </w:pPr>
      <w:r w:rsidRPr="009F5AE8">
        <w:rPr>
          <w:rFonts w:ascii="Times New Roman" w:eastAsia="Times New Roman" w:hAnsi="Times New Roman" w:cs="Times New Roman"/>
          <w:b/>
          <w:sz w:val="28"/>
          <w:szCs w:val="28"/>
        </w:rPr>
        <w:t>Corey Cormier</w:t>
      </w:r>
    </w:p>
    <w:p w:rsidR="009F5AE8" w:rsidRPr="009F5AE8" w:rsidRDefault="009F5AE8">
      <w:pPr>
        <w:spacing w:after="0" w:line="240" w:lineRule="auto"/>
        <w:jc w:val="center"/>
        <w:rPr>
          <w:rFonts w:ascii="Times New Roman" w:hAnsi="Times New Roman" w:cs="Times New Roman"/>
          <w:sz w:val="28"/>
          <w:szCs w:val="28"/>
        </w:rPr>
      </w:pPr>
      <w:r w:rsidRPr="009F5AE8">
        <w:rPr>
          <w:rFonts w:ascii="Times New Roman" w:eastAsia="Times New Roman" w:hAnsi="Times New Roman" w:cs="Times New Roman"/>
          <w:b/>
          <w:sz w:val="28"/>
          <w:szCs w:val="28"/>
        </w:rPr>
        <w:t xml:space="preserve">Thomas </w:t>
      </w:r>
      <w:proofErr w:type="spellStart"/>
      <w:r w:rsidRPr="009F5AE8">
        <w:rPr>
          <w:rFonts w:ascii="Times New Roman" w:eastAsia="Times New Roman" w:hAnsi="Times New Roman" w:cs="Times New Roman"/>
          <w:b/>
          <w:sz w:val="28"/>
          <w:szCs w:val="28"/>
        </w:rPr>
        <w:t>Ermis</w:t>
      </w:r>
      <w:proofErr w:type="spellEnd"/>
    </w:p>
    <w:p w:rsidR="00BF4810" w:rsidRPr="009F5AE8" w:rsidRDefault="00CB389E">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Albert</w:t>
      </w:r>
      <w:r w:rsidR="002606EB" w:rsidRPr="009F5AE8">
        <w:rPr>
          <w:rFonts w:ascii="Times New Roman" w:eastAsia="Times New Roman" w:hAnsi="Times New Roman" w:cs="Times New Roman"/>
          <w:b/>
          <w:sz w:val="28"/>
          <w:szCs w:val="28"/>
        </w:rPr>
        <w:t xml:space="preserve"> </w:t>
      </w:r>
      <w:proofErr w:type="spellStart"/>
      <w:r w:rsidR="002606EB" w:rsidRPr="009F5AE8">
        <w:rPr>
          <w:rFonts w:ascii="Times New Roman" w:eastAsia="Times New Roman" w:hAnsi="Times New Roman" w:cs="Times New Roman"/>
          <w:b/>
          <w:sz w:val="28"/>
          <w:szCs w:val="28"/>
        </w:rPr>
        <w:t>Marzullo</w:t>
      </w:r>
      <w:proofErr w:type="spellEnd"/>
    </w:p>
    <w:p w:rsidR="006D4B9B" w:rsidRPr="009F5AE8" w:rsidRDefault="00B028DB">
      <w:pPr>
        <w:spacing w:after="0" w:line="240" w:lineRule="auto"/>
        <w:jc w:val="center"/>
        <w:rPr>
          <w:rFonts w:ascii="Times New Roman" w:hAnsi="Times New Roman" w:cs="Times New Roman"/>
          <w:sz w:val="28"/>
          <w:szCs w:val="28"/>
        </w:rPr>
      </w:pPr>
      <w:r>
        <w:rPr>
          <w:rFonts w:ascii="Times New Roman" w:eastAsia="Times New Roman" w:hAnsi="Times New Roman" w:cs="Times New Roman"/>
          <w:b/>
          <w:sz w:val="28"/>
          <w:szCs w:val="28"/>
        </w:rPr>
        <w:t>Michael</w:t>
      </w:r>
      <w:r w:rsidR="006D4B9B" w:rsidRPr="009F5AE8">
        <w:rPr>
          <w:rFonts w:ascii="Times New Roman" w:eastAsia="Times New Roman" w:hAnsi="Times New Roman" w:cs="Times New Roman"/>
          <w:b/>
          <w:sz w:val="28"/>
          <w:szCs w:val="28"/>
        </w:rPr>
        <w:t xml:space="preserve"> Park</w:t>
      </w:r>
    </w:p>
    <w:p w:rsidR="00BF4810" w:rsidRPr="009F5AE8" w:rsidRDefault="002606EB">
      <w:pPr>
        <w:spacing w:after="0" w:line="240" w:lineRule="auto"/>
        <w:jc w:val="center"/>
        <w:rPr>
          <w:rFonts w:ascii="Times New Roman" w:hAnsi="Times New Roman" w:cs="Times New Roman"/>
          <w:sz w:val="28"/>
          <w:szCs w:val="28"/>
        </w:rPr>
      </w:pPr>
      <w:proofErr w:type="spellStart"/>
      <w:r w:rsidRPr="009F5AE8">
        <w:rPr>
          <w:rFonts w:ascii="Times New Roman" w:eastAsia="Times New Roman" w:hAnsi="Times New Roman" w:cs="Times New Roman"/>
          <w:b/>
          <w:sz w:val="28"/>
          <w:szCs w:val="28"/>
        </w:rPr>
        <w:t>Makeila</w:t>
      </w:r>
      <w:proofErr w:type="spellEnd"/>
      <w:r w:rsidRPr="009F5AE8">
        <w:rPr>
          <w:rFonts w:ascii="Times New Roman" w:eastAsia="Times New Roman" w:hAnsi="Times New Roman" w:cs="Times New Roman"/>
          <w:b/>
          <w:sz w:val="28"/>
          <w:szCs w:val="28"/>
        </w:rPr>
        <w:t xml:space="preserve"> Sorensen</w:t>
      </w:r>
    </w:p>
    <w:p w:rsidR="00BF4810" w:rsidRPr="009F5AE8" w:rsidRDefault="002606EB">
      <w:pPr>
        <w:spacing w:after="0" w:line="240" w:lineRule="auto"/>
        <w:jc w:val="center"/>
        <w:rPr>
          <w:rFonts w:ascii="Times New Roman" w:hAnsi="Times New Roman" w:cs="Times New Roman"/>
          <w:sz w:val="28"/>
          <w:szCs w:val="28"/>
        </w:rPr>
      </w:pPr>
      <w:r w:rsidRPr="009F5AE8">
        <w:rPr>
          <w:rFonts w:ascii="Times New Roman" w:eastAsia="Times New Roman" w:hAnsi="Times New Roman" w:cs="Times New Roman"/>
          <w:b/>
          <w:sz w:val="28"/>
          <w:szCs w:val="28"/>
        </w:rPr>
        <w:t xml:space="preserve">Anish </w:t>
      </w:r>
      <w:proofErr w:type="spellStart"/>
      <w:r w:rsidRPr="009F5AE8">
        <w:rPr>
          <w:rFonts w:ascii="Times New Roman" w:eastAsia="Times New Roman" w:hAnsi="Times New Roman" w:cs="Times New Roman"/>
          <w:b/>
          <w:sz w:val="28"/>
          <w:szCs w:val="28"/>
        </w:rPr>
        <w:t>Vaghasia</w:t>
      </w:r>
      <w:proofErr w:type="spellEnd"/>
    </w:p>
    <w:p w:rsidR="00BF4810" w:rsidRPr="009F5AE8" w:rsidRDefault="00BF4810">
      <w:pPr>
        <w:spacing w:after="0" w:line="240" w:lineRule="auto"/>
        <w:jc w:val="center"/>
        <w:rPr>
          <w:rFonts w:ascii="Times New Roman" w:hAnsi="Times New Roman" w:cs="Times New Roman"/>
          <w:sz w:val="28"/>
          <w:szCs w:val="28"/>
        </w:rPr>
      </w:pPr>
    </w:p>
    <w:p w:rsidR="00BF4810" w:rsidRPr="009F5AE8" w:rsidRDefault="00BF4810">
      <w:pPr>
        <w:spacing w:after="0" w:line="240" w:lineRule="auto"/>
        <w:jc w:val="center"/>
        <w:rPr>
          <w:rFonts w:ascii="Times New Roman" w:hAnsi="Times New Roman" w:cs="Times New Roman"/>
          <w:sz w:val="28"/>
          <w:szCs w:val="28"/>
        </w:rPr>
      </w:pPr>
    </w:p>
    <w:p w:rsidR="00BF4810" w:rsidRPr="009F5AE8" w:rsidRDefault="002606EB">
      <w:pPr>
        <w:spacing w:after="0" w:line="240" w:lineRule="auto"/>
        <w:jc w:val="center"/>
        <w:rPr>
          <w:rFonts w:ascii="Times New Roman" w:hAnsi="Times New Roman" w:cs="Times New Roman"/>
          <w:sz w:val="28"/>
          <w:szCs w:val="28"/>
        </w:rPr>
      </w:pPr>
      <w:r w:rsidRPr="009F5AE8">
        <w:rPr>
          <w:rFonts w:ascii="Times New Roman" w:eastAsia="Times New Roman" w:hAnsi="Times New Roman" w:cs="Times New Roman"/>
          <w:b/>
          <w:sz w:val="28"/>
          <w:szCs w:val="28"/>
        </w:rPr>
        <w:t xml:space="preserve">EE </w:t>
      </w:r>
      <w:r w:rsidR="006D4B9B" w:rsidRPr="009F5AE8">
        <w:rPr>
          <w:rFonts w:ascii="Times New Roman" w:eastAsia="Times New Roman" w:hAnsi="Times New Roman" w:cs="Times New Roman"/>
          <w:b/>
          <w:sz w:val="28"/>
          <w:szCs w:val="28"/>
        </w:rPr>
        <w:t xml:space="preserve">364D </w:t>
      </w:r>
      <w:proofErr w:type="gramStart"/>
      <w:r w:rsidR="006D4B9B" w:rsidRPr="009F5AE8">
        <w:rPr>
          <w:rFonts w:ascii="Times New Roman" w:eastAsia="Times New Roman" w:hAnsi="Times New Roman" w:cs="Times New Roman"/>
          <w:b/>
          <w:sz w:val="28"/>
          <w:szCs w:val="28"/>
        </w:rPr>
        <w:t>Intro</w:t>
      </w:r>
      <w:r w:rsidR="00235EA8">
        <w:rPr>
          <w:rFonts w:ascii="Times New Roman" w:eastAsia="Times New Roman" w:hAnsi="Times New Roman" w:cs="Times New Roman"/>
          <w:b/>
          <w:sz w:val="28"/>
          <w:szCs w:val="28"/>
        </w:rPr>
        <w:t>duction</w:t>
      </w:r>
      <w:proofErr w:type="gramEnd"/>
      <w:r w:rsidR="006D4B9B" w:rsidRPr="009F5AE8">
        <w:rPr>
          <w:rFonts w:ascii="Times New Roman" w:eastAsia="Times New Roman" w:hAnsi="Times New Roman" w:cs="Times New Roman"/>
          <w:b/>
          <w:sz w:val="28"/>
          <w:szCs w:val="28"/>
        </w:rPr>
        <w:t xml:space="preserve"> to Engineering Design</w:t>
      </w:r>
    </w:p>
    <w:p w:rsidR="00BF4810" w:rsidRPr="009F5AE8" w:rsidRDefault="002606EB">
      <w:pPr>
        <w:spacing w:after="0" w:line="240" w:lineRule="auto"/>
        <w:jc w:val="center"/>
        <w:rPr>
          <w:rFonts w:ascii="Times New Roman" w:hAnsi="Times New Roman" w:cs="Times New Roman"/>
          <w:sz w:val="28"/>
          <w:szCs w:val="28"/>
        </w:rPr>
      </w:pPr>
      <w:r w:rsidRPr="009F5AE8">
        <w:rPr>
          <w:rFonts w:ascii="Times New Roman" w:eastAsia="Times New Roman" w:hAnsi="Times New Roman" w:cs="Times New Roman"/>
          <w:b/>
          <w:sz w:val="28"/>
          <w:szCs w:val="28"/>
        </w:rPr>
        <w:t>Electrical and Computer Engineering Department</w:t>
      </w:r>
    </w:p>
    <w:p w:rsidR="00BF4810" w:rsidRPr="009F5AE8" w:rsidRDefault="002606EB">
      <w:pPr>
        <w:spacing w:after="0" w:line="240" w:lineRule="auto"/>
        <w:jc w:val="center"/>
        <w:rPr>
          <w:rFonts w:ascii="Times New Roman" w:hAnsi="Times New Roman" w:cs="Times New Roman"/>
          <w:sz w:val="28"/>
          <w:szCs w:val="28"/>
        </w:rPr>
      </w:pPr>
      <w:r w:rsidRPr="009F5AE8">
        <w:rPr>
          <w:rFonts w:ascii="Times New Roman" w:eastAsia="Times New Roman" w:hAnsi="Times New Roman" w:cs="Times New Roman"/>
          <w:b/>
          <w:sz w:val="28"/>
          <w:szCs w:val="28"/>
        </w:rPr>
        <w:t>University of Texas at Austin</w:t>
      </w:r>
    </w:p>
    <w:p w:rsidR="00BF4810" w:rsidRPr="009F5AE8" w:rsidRDefault="00BF4810">
      <w:pPr>
        <w:spacing w:after="0" w:line="240" w:lineRule="auto"/>
        <w:jc w:val="center"/>
        <w:rPr>
          <w:rFonts w:ascii="Times New Roman" w:hAnsi="Times New Roman" w:cs="Times New Roman"/>
          <w:sz w:val="28"/>
          <w:szCs w:val="28"/>
        </w:rPr>
      </w:pPr>
    </w:p>
    <w:p w:rsidR="00BF4810" w:rsidRPr="009F5AE8" w:rsidRDefault="006D4B9B" w:rsidP="009F5AE8">
      <w:pPr>
        <w:spacing w:after="0" w:line="240" w:lineRule="auto"/>
        <w:jc w:val="center"/>
        <w:rPr>
          <w:rFonts w:ascii="Times New Roman" w:hAnsi="Times New Roman" w:cs="Times New Roman"/>
          <w:sz w:val="28"/>
          <w:szCs w:val="28"/>
        </w:rPr>
      </w:pPr>
      <w:r w:rsidRPr="009F5AE8">
        <w:rPr>
          <w:rFonts w:ascii="Times New Roman" w:eastAsia="Times New Roman" w:hAnsi="Times New Roman" w:cs="Times New Roman"/>
          <w:b/>
          <w:sz w:val="28"/>
          <w:szCs w:val="28"/>
        </w:rPr>
        <w:t>Spring 2016</w:t>
      </w:r>
    </w:p>
    <w:p w:rsidR="007465B8" w:rsidRDefault="007465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BF4810" w:rsidRPr="008D64FE" w:rsidRDefault="002606EB" w:rsidP="00B2083D">
      <w:pPr>
        <w:tabs>
          <w:tab w:val="right" w:leader="dot" w:pos="8827"/>
        </w:tabs>
        <w:spacing w:after="0" w:line="360" w:lineRule="auto"/>
        <w:jc w:val="center"/>
        <w:rPr>
          <w:rFonts w:ascii="Times New Roman" w:eastAsia="Times New Roman" w:hAnsi="Times New Roman" w:cs="Times New Roman"/>
          <w:b/>
          <w:sz w:val="24"/>
          <w:szCs w:val="24"/>
        </w:rPr>
      </w:pPr>
      <w:r w:rsidRPr="008D64FE">
        <w:rPr>
          <w:rFonts w:ascii="Times New Roman" w:eastAsia="Times New Roman" w:hAnsi="Times New Roman" w:cs="Times New Roman"/>
          <w:b/>
          <w:sz w:val="24"/>
          <w:szCs w:val="24"/>
        </w:rPr>
        <w:lastRenderedPageBreak/>
        <w:t>CONTENTS</w:t>
      </w:r>
    </w:p>
    <w:p w:rsidR="00B03F4B" w:rsidRPr="008D64FE" w:rsidRDefault="00B03F4B" w:rsidP="00B2083D">
      <w:pPr>
        <w:tabs>
          <w:tab w:val="right" w:leader="dot" w:pos="8827"/>
        </w:tabs>
        <w:spacing w:after="0" w:line="360" w:lineRule="auto"/>
        <w:jc w:val="center"/>
        <w:rPr>
          <w:rFonts w:ascii="Times New Roman" w:hAnsi="Times New Roman" w:cs="Times New Roman"/>
          <w:sz w:val="24"/>
          <w:szCs w:val="24"/>
        </w:rPr>
      </w:pPr>
    </w:p>
    <w:p w:rsidR="00B2083D" w:rsidRPr="008D64FE" w:rsidRDefault="00B2083D" w:rsidP="00B2083D">
      <w:pPr>
        <w:tabs>
          <w:tab w:val="right" w:leader="dot" w:pos="8827"/>
        </w:tabs>
        <w:spacing w:after="0" w:line="360" w:lineRule="auto"/>
        <w:rPr>
          <w:rFonts w:ascii="Times New Roman" w:hAnsi="Times New Roman" w:cs="Times New Roman"/>
          <w:sz w:val="24"/>
          <w:szCs w:val="24"/>
        </w:rPr>
      </w:pPr>
      <w:proofErr w:type="gramStart"/>
      <w:r w:rsidRPr="008D64FE">
        <w:rPr>
          <w:rFonts w:ascii="Times New Roman" w:eastAsia="Times New Roman" w:hAnsi="Times New Roman" w:cs="Times New Roman"/>
          <w:b/>
          <w:sz w:val="24"/>
          <w:szCs w:val="24"/>
        </w:rPr>
        <w:t>TABLES</w:t>
      </w:r>
      <w:proofErr w:type="gramEnd"/>
      <w:r w:rsidRPr="008D64FE">
        <w:rPr>
          <w:rFonts w:ascii="Times New Roman" w:eastAsia="Times New Roman" w:hAnsi="Times New Roman" w:cs="Times New Roman"/>
          <w:sz w:val="24"/>
          <w:szCs w:val="24"/>
        </w:rPr>
        <w:tab/>
        <w:t>iii</w:t>
      </w:r>
    </w:p>
    <w:p w:rsidR="00BF4810" w:rsidRPr="008D64FE" w:rsidRDefault="002606EB" w:rsidP="00B2083D">
      <w:pPr>
        <w:tabs>
          <w:tab w:val="right" w:leader="dot" w:pos="8827"/>
        </w:tabs>
        <w:spacing w:after="0" w:line="360" w:lineRule="auto"/>
        <w:rPr>
          <w:rFonts w:ascii="Times New Roman" w:eastAsia="Times New Roman" w:hAnsi="Times New Roman" w:cs="Times New Roman"/>
          <w:sz w:val="24"/>
          <w:szCs w:val="24"/>
        </w:rPr>
      </w:pPr>
      <w:r w:rsidRPr="008D64FE">
        <w:rPr>
          <w:rFonts w:ascii="Times New Roman" w:eastAsia="Times New Roman" w:hAnsi="Times New Roman" w:cs="Times New Roman"/>
          <w:b/>
          <w:sz w:val="24"/>
          <w:szCs w:val="24"/>
        </w:rPr>
        <w:t>FIGURE</w:t>
      </w:r>
      <w:r w:rsidR="00D63B81" w:rsidRPr="008D64FE">
        <w:rPr>
          <w:rFonts w:ascii="Times New Roman" w:eastAsia="Times New Roman" w:hAnsi="Times New Roman" w:cs="Times New Roman"/>
          <w:b/>
          <w:sz w:val="24"/>
          <w:szCs w:val="24"/>
        </w:rPr>
        <w:t>S</w:t>
      </w:r>
      <w:r w:rsidR="00B2083D" w:rsidRPr="008D64FE">
        <w:rPr>
          <w:rFonts w:ascii="Times New Roman" w:eastAsia="Times New Roman" w:hAnsi="Times New Roman" w:cs="Times New Roman"/>
          <w:sz w:val="24"/>
          <w:szCs w:val="24"/>
        </w:rPr>
        <w:tab/>
      </w:r>
      <w:proofErr w:type="gramStart"/>
      <w:r w:rsidR="00B2083D" w:rsidRPr="008D64FE">
        <w:rPr>
          <w:rFonts w:ascii="Times New Roman" w:eastAsia="Times New Roman" w:hAnsi="Times New Roman" w:cs="Times New Roman"/>
          <w:sz w:val="24"/>
          <w:szCs w:val="24"/>
        </w:rPr>
        <w:t>iv</w:t>
      </w:r>
      <w:proofErr w:type="gramEnd"/>
    </w:p>
    <w:p w:rsidR="00BF4810" w:rsidRPr="008D64FE" w:rsidRDefault="00BF4810" w:rsidP="00B2083D">
      <w:pPr>
        <w:tabs>
          <w:tab w:val="right" w:leader="dot" w:pos="8827"/>
        </w:tabs>
        <w:spacing w:after="0" w:line="360" w:lineRule="auto"/>
        <w:rPr>
          <w:rFonts w:ascii="Times New Roman" w:hAnsi="Times New Roman" w:cs="Times New Roman"/>
          <w:sz w:val="24"/>
          <w:szCs w:val="24"/>
        </w:rPr>
      </w:pPr>
    </w:p>
    <w:p w:rsidR="00BF4810" w:rsidRPr="008D64FE" w:rsidRDefault="002606EB" w:rsidP="00B2083D">
      <w:pPr>
        <w:numPr>
          <w:ilvl w:val="0"/>
          <w:numId w:val="1"/>
        </w:numPr>
        <w:tabs>
          <w:tab w:val="right" w:leader="dot" w:pos="8827"/>
        </w:tabs>
        <w:spacing w:after="0" w:line="360" w:lineRule="auto"/>
        <w:ind w:hanging="720"/>
        <w:contextualSpacing/>
        <w:rPr>
          <w:rFonts w:ascii="Times New Roman" w:eastAsia="Times New Roman" w:hAnsi="Times New Roman" w:cs="Times New Roman"/>
          <w:b/>
          <w:sz w:val="24"/>
          <w:szCs w:val="24"/>
        </w:rPr>
      </w:pPr>
      <w:r w:rsidRPr="008D64FE">
        <w:rPr>
          <w:rFonts w:ascii="Times New Roman" w:eastAsia="Times New Roman" w:hAnsi="Times New Roman" w:cs="Times New Roman"/>
          <w:b/>
          <w:sz w:val="24"/>
          <w:szCs w:val="24"/>
        </w:rPr>
        <w:t>INTRODUCTION</w:t>
      </w:r>
      <w:r w:rsidR="00B2083D" w:rsidRPr="008D64FE">
        <w:rPr>
          <w:rFonts w:ascii="Times New Roman" w:eastAsia="Times New Roman" w:hAnsi="Times New Roman" w:cs="Times New Roman"/>
          <w:sz w:val="24"/>
          <w:szCs w:val="24"/>
        </w:rPr>
        <w:tab/>
        <w:t>1</w:t>
      </w:r>
    </w:p>
    <w:p w:rsidR="00BF4810" w:rsidRPr="008D64FE" w:rsidRDefault="006D4B9B" w:rsidP="00B2083D">
      <w:pPr>
        <w:numPr>
          <w:ilvl w:val="0"/>
          <w:numId w:val="1"/>
        </w:numPr>
        <w:tabs>
          <w:tab w:val="right" w:leader="dot" w:pos="8827"/>
        </w:tabs>
        <w:spacing w:after="0" w:line="360" w:lineRule="auto"/>
        <w:ind w:hanging="720"/>
        <w:contextualSpacing/>
        <w:rPr>
          <w:rFonts w:ascii="Times New Roman" w:eastAsia="Times New Roman" w:hAnsi="Times New Roman" w:cs="Times New Roman"/>
          <w:b/>
          <w:sz w:val="24"/>
          <w:szCs w:val="24"/>
        </w:rPr>
      </w:pPr>
      <w:r w:rsidRPr="008D64FE">
        <w:rPr>
          <w:rFonts w:ascii="Times New Roman" w:eastAsia="Times New Roman" w:hAnsi="Times New Roman" w:cs="Times New Roman"/>
          <w:b/>
          <w:sz w:val="24"/>
          <w:szCs w:val="24"/>
        </w:rPr>
        <w:t>DESCRIPTION OF THE</w:t>
      </w:r>
      <w:r w:rsidR="002606EB" w:rsidRPr="008D64FE">
        <w:rPr>
          <w:rFonts w:ascii="Times New Roman" w:eastAsia="Times New Roman" w:hAnsi="Times New Roman" w:cs="Times New Roman"/>
          <w:b/>
          <w:sz w:val="24"/>
          <w:szCs w:val="24"/>
        </w:rPr>
        <w:t xml:space="preserve"> </w:t>
      </w:r>
      <w:r w:rsidRPr="008D64FE">
        <w:rPr>
          <w:rFonts w:ascii="Times New Roman" w:eastAsia="Times New Roman" w:hAnsi="Times New Roman" w:cs="Times New Roman"/>
          <w:b/>
          <w:sz w:val="24"/>
          <w:szCs w:val="24"/>
        </w:rPr>
        <w:t>DESIGN PROBLEM</w:t>
      </w:r>
      <w:r w:rsidR="00B2083D" w:rsidRPr="008D64FE">
        <w:rPr>
          <w:rFonts w:ascii="Times New Roman" w:eastAsia="Times New Roman" w:hAnsi="Times New Roman" w:cs="Times New Roman"/>
          <w:sz w:val="24"/>
          <w:szCs w:val="24"/>
        </w:rPr>
        <w:tab/>
        <w:t>1</w:t>
      </w:r>
    </w:p>
    <w:p w:rsidR="00BF4810" w:rsidRPr="008D64FE" w:rsidRDefault="006D4B9B" w:rsidP="00552E9E">
      <w:pPr>
        <w:numPr>
          <w:ilvl w:val="1"/>
          <w:numId w:val="1"/>
        </w:numPr>
        <w:tabs>
          <w:tab w:val="right" w:leader="dot" w:pos="8827"/>
        </w:tabs>
        <w:spacing w:after="0" w:line="360" w:lineRule="auto"/>
        <w:ind w:hanging="720"/>
        <w:contextualSpacing/>
        <w:rPr>
          <w:rFonts w:ascii="Times New Roman" w:eastAsia="Times New Roman" w:hAnsi="Times New Roman" w:cs="Times New Roman"/>
          <w:b/>
          <w:sz w:val="24"/>
          <w:szCs w:val="24"/>
        </w:rPr>
      </w:pPr>
      <w:r w:rsidRPr="008D64FE">
        <w:rPr>
          <w:rFonts w:ascii="Times New Roman" w:eastAsia="Times New Roman" w:hAnsi="Times New Roman" w:cs="Times New Roman"/>
          <w:b/>
          <w:sz w:val="24"/>
          <w:szCs w:val="24"/>
        </w:rPr>
        <w:t>Problem Background</w:t>
      </w:r>
      <w:r w:rsidR="00B2083D" w:rsidRPr="008D64FE">
        <w:rPr>
          <w:rFonts w:ascii="Times New Roman" w:eastAsia="Times New Roman" w:hAnsi="Times New Roman" w:cs="Times New Roman"/>
          <w:sz w:val="24"/>
          <w:szCs w:val="24"/>
        </w:rPr>
        <w:tab/>
      </w:r>
      <w:r w:rsidR="009A0CEF">
        <w:rPr>
          <w:rFonts w:ascii="Times New Roman" w:eastAsia="Times New Roman" w:hAnsi="Times New Roman" w:cs="Times New Roman"/>
          <w:sz w:val="24"/>
          <w:szCs w:val="24"/>
        </w:rPr>
        <w:t>1</w:t>
      </w:r>
    </w:p>
    <w:p w:rsidR="00BF4810" w:rsidRPr="008D64FE" w:rsidRDefault="006D4B9B" w:rsidP="006D4B9B">
      <w:pPr>
        <w:numPr>
          <w:ilvl w:val="1"/>
          <w:numId w:val="1"/>
        </w:numPr>
        <w:tabs>
          <w:tab w:val="right" w:leader="dot" w:pos="8827"/>
        </w:tabs>
        <w:spacing w:after="0" w:line="360" w:lineRule="auto"/>
        <w:ind w:hanging="720"/>
        <w:contextualSpacing/>
        <w:rPr>
          <w:rFonts w:ascii="Times New Roman" w:eastAsia="Times New Roman" w:hAnsi="Times New Roman" w:cs="Times New Roman"/>
          <w:b/>
          <w:sz w:val="24"/>
          <w:szCs w:val="24"/>
        </w:rPr>
      </w:pPr>
      <w:r w:rsidRPr="008D64FE">
        <w:rPr>
          <w:rFonts w:ascii="Times New Roman" w:eastAsia="Times New Roman" w:hAnsi="Times New Roman" w:cs="Times New Roman"/>
          <w:b/>
          <w:sz w:val="24"/>
          <w:szCs w:val="24"/>
        </w:rPr>
        <w:t>Stakeholder</w:t>
      </w:r>
      <w:r w:rsidR="002606EB" w:rsidRPr="008D64FE">
        <w:rPr>
          <w:rFonts w:ascii="Times New Roman" w:eastAsia="Times New Roman" w:hAnsi="Times New Roman" w:cs="Times New Roman"/>
          <w:b/>
          <w:sz w:val="24"/>
          <w:szCs w:val="24"/>
        </w:rPr>
        <w:t xml:space="preserve"> Needs</w:t>
      </w:r>
      <w:r w:rsidR="008D64FE" w:rsidRPr="008D64FE">
        <w:rPr>
          <w:rFonts w:ascii="Times New Roman" w:eastAsia="Times New Roman" w:hAnsi="Times New Roman" w:cs="Times New Roman"/>
          <w:b/>
          <w:sz w:val="24"/>
          <w:szCs w:val="24"/>
        </w:rPr>
        <w:t xml:space="preserve"> Analysis</w:t>
      </w:r>
      <w:r w:rsidR="006B7BD7" w:rsidRPr="008D64FE">
        <w:rPr>
          <w:rFonts w:ascii="Times New Roman" w:eastAsia="Times New Roman" w:hAnsi="Times New Roman" w:cs="Times New Roman"/>
          <w:sz w:val="24"/>
          <w:szCs w:val="24"/>
        </w:rPr>
        <w:tab/>
      </w:r>
      <w:r w:rsidR="009A0CEF">
        <w:rPr>
          <w:rFonts w:ascii="Times New Roman" w:eastAsia="Times New Roman" w:hAnsi="Times New Roman" w:cs="Times New Roman"/>
          <w:sz w:val="24"/>
          <w:szCs w:val="24"/>
        </w:rPr>
        <w:t>2</w:t>
      </w:r>
    </w:p>
    <w:p w:rsidR="00BF4810" w:rsidRPr="008D64FE" w:rsidRDefault="008D64FE" w:rsidP="00552E9E">
      <w:pPr>
        <w:numPr>
          <w:ilvl w:val="1"/>
          <w:numId w:val="1"/>
        </w:numPr>
        <w:tabs>
          <w:tab w:val="right" w:leader="dot" w:pos="8827"/>
        </w:tabs>
        <w:spacing w:after="0" w:line="360" w:lineRule="auto"/>
        <w:ind w:hanging="7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Functionality</w:t>
      </w:r>
      <w:r w:rsidR="006B7BD7" w:rsidRPr="008D64FE">
        <w:rPr>
          <w:rFonts w:ascii="Times New Roman" w:eastAsia="Times New Roman" w:hAnsi="Times New Roman" w:cs="Times New Roman"/>
          <w:sz w:val="24"/>
          <w:szCs w:val="24"/>
        </w:rPr>
        <w:tab/>
      </w:r>
      <w:r w:rsidR="009A0CEF">
        <w:rPr>
          <w:rFonts w:ascii="Times New Roman" w:eastAsia="Times New Roman" w:hAnsi="Times New Roman" w:cs="Times New Roman"/>
          <w:sz w:val="24"/>
          <w:szCs w:val="24"/>
        </w:rPr>
        <w:t>2</w:t>
      </w:r>
    </w:p>
    <w:p w:rsidR="00BF4810" w:rsidRPr="008D64FE" w:rsidRDefault="008D64FE" w:rsidP="00552E9E">
      <w:pPr>
        <w:numPr>
          <w:ilvl w:val="1"/>
          <w:numId w:val="1"/>
        </w:numPr>
        <w:tabs>
          <w:tab w:val="right" w:leader="dot" w:pos="8827"/>
        </w:tabs>
        <w:spacing w:after="0" w:line="360" w:lineRule="auto"/>
        <w:ind w:hanging="7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w:t>
      </w:r>
      <w:r w:rsidR="00163567" w:rsidRPr="008D64F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Cases</w:t>
      </w:r>
      <w:r w:rsidR="006B7BD7" w:rsidRPr="008D64FE">
        <w:rPr>
          <w:rFonts w:ascii="Times New Roman" w:eastAsia="Times New Roman" w:hAnsi="Times New Roman" w:cs="Times New Roman"/>
          <w:sz w:val="24"/>
          <w:szCs w:val="24"/>
        </w:rPr>
        <w:tab/>
      </w:r>
      <w:r w:rsidR="009A0CEF">
        <w:rPr>
          <w:rFonts w:ascii="Times New Roman" w:eastAsia="Times New Roman" w:hAnsi="Times New Roman" w:cs="Times New Roman"/>
          <w:sz w:val="24"/>
          <w:szCs w:val="24"/>
        </w:rPr>
        <w:t>3</w:t>
      </w:r>
    </w:p>
    <w:p w:rsidR="00BF4810" w:rsidRPr="008D64FE" w:rsidRDefault="006D4B9B" w:rsidP="00552E9E">
      <w:pPr>
        <w:numPr>
          <w:ilvl w:val="1"/>
          <w:numId w:val="1"/>
        </w:numPr>
        <w:tabs>
          <w:tab w:val="right" w:leader="dot" w:pos="8827"/>
        </w:tabs>
        <w:spacing w:after="0" w:line="360" w:lineRule="auto"/>
        <w:ind w:hanging="720"/>
        <w:contextualSpacing/>
        <w:rPr>
          <w:rFonts w:ascii="Times New Roman" w:eastAsia="Times New Roman" w:hAnsi="Times New Roman" w:cs="Times New Roman"/>
          <w:b/>
          <w:sz w:val="24"/>
          <w:szCs w:val="24"/>
        </w:rPr>
      </w:pPr>
      <w:r w:rsidRPr="008D64FE">
        <w:rPr>
          <w:rFonts w:ascii="Times New Roman" w:eastAsia="Times New Roman" w:hAnsi="Times New Roman" w:cs="Times New Roman"/>
          <w:b/>
          <w:sz w:val="24"/>
          <w:szCs w:val="24"/>
        </w:rPr>
        <w:t>Ethical Considerations</w:t>
      </w:r>
      <w:r w:rsidR="009A0CEF">
        <w:rPr>
          <w:rFonts w:ascii="Times New Roman" w:eastAsia="Times New Roman" w:hAnsi="Times New Roman" w:cs="Times New Roman"/>
          <w:sz w:val="24"/>
          <w:szCs w:val="24"/>
        </w:rPr>
        <w:tab/>
        <w:t>3</w:t>
      </w:r>
    </w:p>
    <w:p w:rsidR="00163567" w:rsidRPr="008D64FE" w:rsidRDefault="006D4B9B" w:rsidP="00552E9E">
      <w:pPr>
        <w:numPr>
          <w:ilvl w:val="1"/>
          <w:numId w:val="1"/>
        </w:numPr>
        <w:tabs>
          <w:tab w:val="right" w:leader="dot" w:pos="8827"/>
        </w:tabs>
        <w:spacing w:after="0" w:line="360" w:lineRule="auto"/>
        <w:ind w:hanging="720"/>
        <w:contextualSpacing/>
        <w:rPr>
          <w:rFonts w:ascii="Times New Roman" w:eastAsia="Times New Roman" w:hAnsi="Times New Roman" w:cs="Times New Roman"/>
          <w:b/>
          <w:sz w:val="24"/>
          <w:szCs w:val="24"/>
        </w:rPr>
      </w:pPr>
      <w:r w:rsidRPr="008D64FE">
        <w:rPr>
          <w:rFonts w:ascii="Times New Roman" w:eastAsia="Times New Roman" w:hAnsi="Times New Roman" w:cs="Times New Roman"/>
          <w:b/>
          <w:sz w:val="24"/>
          <w:szCs w:val="24"/>
        </w:rPr>
        <w:t xml:space="preserve">Project </w:t>
      </w:r>
      <w:r w:rsidR="00163567" w:rsidRPr="008D64FE">
        <w:rPr>
          <w:rFonts w:ascii="Times New Roman" w:eastAsia="Times New Roman" w:hAnsi="Times New Roman" w:cs="Times New Roman"/>
          <w:b/>
          <w:sz w:val="24"/>
          <w:szCs w:val="24"/>
        </w:rPr>
        <w:t>Deliverables</w:t>
      </w:r>
      <w:r w:rsidR="00163567" w:rsidRPr="008D64FE">
        <w:rPr>
          <w:rFonts w:ascii="Times New Roman" w:eastAsia="Times New Roman" w:hAnsi="Times New Roman" w:cs="Times New Roman"/>
          <w:sz w:val="24"/>
          <w:szCs w:val="24"/>
        </w:rPr>
        <w:tab/>
      </w:r>
      <w:r w:rsidR="009A0CEF">
        <w:rPr>
          <w:rFonts w:ascii="Times New Roman" w:eastAsia="Times New Roman" w:hAnsi="Times New Roman" w:cs="Times New Roman"/>
          <w:sz w:val="24"/>
          <w:szCs w:val="24"/>
        </w:rPr>
        <w:t>4</w:t>
      </w:r>
    </w:p>
    <w:p w:rsidR="00BF4810" w:rsidRPr="008D64FE" w:rsidRDefault="002606EB" w:rsidP="00552E9E">
      <w:pPr>
        <w:numPr>
          <w:ilvl w:val="0"/>
          <w:numId w:val="1"/>
        </w:numPr>
        <w:tabs>
          <w:tab w:val="right" w:leader="dot" w:pos="8827"/>
        </w:tabs>
        <w:spacing w:after="0" w:line="360" w:lineRule="auto"/>
        <w:ind w:hanging="720"/>
        <w:contextualSpacing/>
        <w:rPr>
          <w:rFonts w:ascii="Times New Roman" w:eastAsia="Times New Roman" w:hAnsi="Times New Roman" w:cs="Times New Roman"/>
          <w:b/>
          <w:sz w:val="24"/>
          <w:szCs w:val="24"/>
        </w:rPr>
      </w:pPr>
      <w:r w:rsidRPr="008D64FE">
        <w:rPr>
          <w:rFonts w:ascii="Times New Roman" w:eastAsia="Times New Roman" w:hAnsi="Times New Roman" w:cs="Times New Roman"/>
          <w:b/>
          <w:sz w:val="24"/>
          <w:szCs w:val="24"/>
        </w:rPr>
        <w:t xml:space="preserve">DESIGN </w:t>
      </w:r>
      <w:r w:rsidR="006D4B9B" w:rsidRPr="008D64FE">
        <w:rPr>
          <w:rFonts w:ascii="Times New Roman" w:eastAsia="Times New Roman" w:hAnsi="Times New Roman" w:cs="Times New Roman"/>
          <w:b/>
          <w:sz w:val="24"/>
          <w:szCs w:val="24"/>
        </w:rPr>
        <w:t>REQUIREMENTS</w:t>
      </w:r>
      <w:r w:rsidR="006B7BD7" w:rsidRPr="008D64FE">
        <w:rPr>
          <w:rFonts w:ascii="Times New Roman" w:eastAsia="Times New Roman" w:hAnsi="Times New Roman" w:cs="Times New Roman"/>
          <w:sz w:val="24"/>
          <w:szCs w:val="24"/>
        </w:rPr>
        <w:tab/>
      </w:r>
      <w:r w:rsidR="009A0CEF">
        <w:rPr>
          <w:rFonts w:ascii="Times New Roman" w:eastAsia="Times New Roman" w:hAnsi="Times New Roman" w:cs="Times New Roman"/>
          <w:sz w:val="24"/>
          <w:szCs w:val="24"/>
        </w:rPr>
        <w:t>4</w:t>
      </w:r>
    </w:p>
    <w:p w:rsidR="00BF4810" w:rsidRPr="008D64FE" w:rsidRDefault="006B7BD7" w:rsidP="00552E9E">
      <w:pPr>
        <w:numPr>
          <w:ilvl w:val="1"/>
          <w:numId w:val="1"/>
        </w:numPr>
        <w:tabs>
          <w:tab w:val="right" w:leader="dot" w:pos="8827"/>
        </w:tabs>
        <w:spacing w:after="0" w:line="360" w:lineRule="auto"/>
        <w:ind w:hanging="720"/>
        <w:contextualSpacing/>
        <w:rPr>
          <w:rFonts w:ascii="Times New Roman" w:eastAsia="Times New Roman" w:hAnsi="Times New Roman" w:cs="Times New Roman"/>
          <w:b/>
          <w:sz w:val="24"/>
          <w:szCs w:val="24"/>
        </w:rPr>
      </w:pPr>
      <w:r w:rsidRPr="008D64FE">
        <w:rPr>
          <w:rFonts w:ascii="Times New Roman" w:eastAsia="Times New Roman" w:hAnsi="Times New Roman" w:cs="Times New Roman"/>
          <w:b/>
          <w:sz w:val="24"/>
          <w:szCs w:val="24"/>
        </w:rPr>
        <w:t>Input</w:t>
      </w:r>
      <w:r w:rsidR="00163567" w:rsidRPr="008D64FE">
        <w:rPr>
          <w:rFonts w:ascii="Times New Roman" w:eastAsia="Times New Roman" w:hAnsi="Times New Roman" w:cs="Times New Roman"/>
          <w:b/>
          <w:sz w:val="24"/>
          <w:szCs w:val="24"/>
        </w:rPr>
        <w:t>s</w:t>
      </w:r>
      <w:r w:rsidRPr="008D64FE">
        <w:rPr>
          <w:rFonts w:ascii="Times New Roman" w:eastAsia="Times New Roman" w:hAnsi="Times New Roman" w:cs="Times New Roman"/>
          <w:b/>
          <w:sz w:val="24"/>
          <w:szCs w:val="24"/>
        </w:rPr>
        <w:t xml:space="preserve"> and Outputs</w:t>
      </w:r>
      <w:r w:rsidRPr="008D64FE">
        <w:rPr>
          <w:rFonts w:ascii="Times New Roman" w:eastAsia="Times New Roman" w:hAnsi="Times New Roman" w:cs="Times New Roman"/>
          <w:sz w:val="24"/>
          <w:szCs w:val="24"/>
        </w:rPr>
        <w:tab/>
      </w:r>
      <w:r w:rsidR="009A0CEF">
        <w:rPr>
          <w:rFonts w:ascii="Times New Roman" w:eastAsia="Times New Roman" w:hAnsi="Times New Roman" w:cs="Times New Roman"/>
          <w:sz w:val="24"/>
          <w:szCs w:val="24"/>
        </w:rPr>
        <w:t>4</w:t>
      </w:r>
    </w:p>
    <w:p w:rsidR="00BF4810" w:rsidRPr="008D64FE" w:rsidRDefault="002606EB" w:rsidP="00552E9E">
      <w:pPr>
        <w:numPr>
          <w:ilvl w:val="2"/>
          <w:numId w:val="1"/>
        </w:numPr>
        <w:tabs>
          <w:tab w:val="right" w:leader="dot" w:pos="8827"/>
        </w:tabs>
        <w:spacing w:after="0" w:line="360" w:lineRule="auto"/>
        <w:ind w:hanging="720"/>
        <w:contextualSpacing/>
        <w:rPr>
          <w:rFonts w:ascii="Times New Roman" w:eastAsia="Times New Roman" w:hAnsi="Times New Roman" w:cs="Times New Roman"/>
          <w:b/>
          <w:sz w:val="24"/>
          <w:szCs w:val="24"/>
        </w:rPr>
      </w:pPr>
      <w:r w:rsidRPr="008D64FE">
        <w:rPr>
          <w:rFonts w:ascii="Times New Roman" w:eastAsia="Times New Roman" w:hAnsi="Times New Roman" w:cs="Times New Roman"/>
          <w:b/>
          <w:i/>
          <w:sz w:val="24"/>
          <w:szCs w:val="24"/>
        </w:rPr>
        <w:t>Input Specifications</w:t>
      </w:r>
      <w:r w:rsidR="006B7BD7" w:rsidRPr="008D64FE">
        <w:rPr>
          <w:rFonts w:ascii="Times New Roman" w:eastAsia="Times New Roman" w:hAnsi="Times New Roman" w:cs="Times New Roman"/>
          <w:sz w:val="24"/>
          <w:szCs w:val="24"/>
        </w:rPr>
        <w:tab/>
      </w:r>
      <w:r w:rsidR="009A0CEF">
        <w:rPr>
          <w:rFonts w:ascii="Times New Roman" w:eastAsia="Times New Roman" w:hAnsi="Times New Roman" w:cs="Times New Roman"/>
          <w:sz w:val="24"/>
          <w:szCs w:val="24"/>
        </w:rPr>
        <w:t>5</w:t>
      </w:r>
    </w:p>
    <w:p w:rsidR="00BF4810" w:rsidRPr="008D64FE" w:rsidRDefault="002606EB" w:rsidP="00552E9E">
      <w:pPr>
        <w:numPr>
          <w:ilvl w:val="2"/>
          <w:numId w:val="1"/>
        </w:numPr>
        <w:tabs>
          <w:tab w:val="right" w:leader="dot" w:pos="8827"/>
        </w:tabs>
        <w:spacing w:after="0" w:line="360" w:lineRule="auto"/>
        <w:ind w:hanging="720"/>
        <w:contextualSpacing/>
        <w:rPr>
          <w:rFonts w:ascii="Times New Roman" w:eastAsia="Times New Roman" w:hAnsi="Times New Roman" w:cs="Times New Roman"/>
          <w:b/>
          <w:sz w:val="24"/>
          <w:szCs w:val="24"/>
        </w:rPr>
      </w:pPr>
      <w:r w:rsidRPr="008D64FE">
        <w:rPr>
          <w:rFonts w:ascii="Times New Roman" w:eastAsia="Times New Roman" w:hAnsi="Times New Roman" w:cs="Times New Roman"/>
          <w:b/>
          <w:i/>
          <w:sz w:val="24"/>
          <w:szCs w:val="24"/>
        </w:rPr>
        <w:t>Output Specifications</w:t>
      </w:r>
      <w:r w:rsidR="006B7BD7" w:rsidRPr="008D64FE">
        <w:rPr>
          <w:rFonts w:ascii="Times New Roman" w:eastAsia="Times New Roman" w:hAnsi="Times New Roman" w:cs="Times New Roman"/>
          <w:sz w:val="24"/>
          <w:szCs w:val="24"/>
        </w:rPr>
        <w:tab/>
      </w:r>
      <w:r w:rsidR="009A0CEF">
        <w:rPr>
          <w:rFonts w:ascii="Times New Roman" w:eastAsia="Times New Roman" w:hAnsi="Times New Roman" w:cs="Times New Roman"/>
          <w:sz w:val="24"/>
          <w:szCs w:val="24"/>
        </w:rPr>
        <w:t>5</w:t>
      </w:r>
    </w:p>
    <w:p w:rsidR="00BF4810" w:rsidRPr="008D64FE" w:rsidRDefault="00163567" w:rsidP="00552E9E">
      <w:pPr>
        <w:numPr>
          <w:ilvl w:val="1"/>
          <w:numId w:val="1"/>
        </w:numPr>
        <w:tabs>
          <w:tab w:val="right" w:leader="dot" w:pos="8827"/>
        </w:tabs>
        <w:spacing w:after="0" w:line="360" w:lineRule="auto"/>
        <w:ind w:hanging="720"/>
        <w:contextualSpacing/>
        <w:rPr>
          <w:rFonts w:ascii="Times New Roman" w:eastAsia="Times New Roman" w:hAnsi="Times New Roman" w:cs="Times New Roman"/>
          <w:b/>
          <w:sz w:val="24"/>
          <w:szCs w:val="24"/>
        </w:rPr>
      </w:pPr>
      <w:r w:rsidRPr="008D64FE">
        <w:rPr>
          <w:rFonts w:ascii="Times New Roman" w:eastAsia="Times New Roman" w:hAnsi="Times New Roman" w:cs="Times New Roman"/>
          <w:b/>
          <w:sz w:val="24"/>
          <w:szCs w:val="24"/>
        </w:rPr>
        <w:t>User Interface Specifications</w:t>
      </w:r>
      <w:r w:rsidR="006B7BD7" w:rsidRPr="008D64FE">
        <w:rPr>
          <w:rFonts w:ascii="Times New Roman" w:eastAsia="Times New Roman" w:hAnsi="Times New Roman" w:cs="Times New Roman"/>
          <w:sz w:val="24"/>
          <w:szCs w:val="24"/>
        </w:rPr>
        <w:tab/>
      </w:r>
      <w:r w:rsidR="009A0CEF">
        <w:rPr>
          <w:rFonts w:ascii="Times New Roman" w:eastAsia="Times New Roman" w:hAnsi="Times New Roman" w:cs="Times New Roman"/>
          <w:sz w:val="24"/>
          <w:szCs w:val="24"/>
        </w:rPr>
        <w:t>6</w:t>
      </w:r>
    </w:p>
    <w:p w:rsidR="00BF4810" w:rsidRPr="008D64FE" w:rsidRDefault="00163567" w:rsidP="00552E9E">
      <w:pPr>
        <w:numPr>
          <w:ilvl w:val="1"/>
          <w:numId w:val="1"/>
        </w:numPr>
        <w:tabs>
          <w:tab w:val="right" w:leader="dot" w:pos="8827"/>
        </w:tabs>
        <w:spacing w:after="0" w:line="360" w:lineRule="auto"/>
        <w:ind w:hanging="720"/>
        <w:contextualSpacing/>
        <w:rPr>
          <w:rFonts w:ascii="Times New Roman" w:eastAsia="Times New Roman" w:hAnsi="Times New Roman" w:cs="Times New Roman"/>
          <w:b/>
          <w:sz w:val="24"/>
          <w:szCs w:val="24"/>
        </w:rPr>
      </w:pPr>
      <w:r w:rsidRPr="008D64FE">
        <w:rPr>
          <w:rFonts w:ascii="Times New Roman" w:eastAsia="Times New Roman" w:hAnsi="Times New Roman" w:cs="Times New Roman"/>
          <w:b/>
          <w:sz w:val="24"/>
          <w:szCs w:val="24"/>
        </w:rPr>
        <w:t>Environment Specifications</w:t>
      </w:r>
      <w:r w:rsidR="006B7BD7" w:rsidRPr="008D64FE">
        <w:rPr>
          <w:rFonts w:ascii="Times New Roman" w:eastAsia="Times New Roman" w:hAnsi="Times New Roman" w:cs="Times New Roman"/>
          <w:sz w:val="24"/>
          <w:szCs w:val="24"/>
        </w:rPr>
        <w:tab/>
      </w:r>
      <w:r w:rsidR="009A0CEF">
        <w:rPr>
          <w:rFonts w:ascii="Times New Roman" w:eastAsia="Times New Roman" w:hAnsi="Times New Roman" w:cs="Times New Roman"/>
          <w:sz w:val="24"/>
          <w:szCs w:val="24"/>
        </w:rPr>
        <w:t>6</w:t>
      </w:r>
    </w:p>
    <w:p w:rsidR="009A0CEF" w:rsidRDefault="00163567" w:rsidP="00552E9E">
      <w:pPr>
        <w:numPr>
          <w:ilvl w:val="1"/>
          <w:numId w:val="1"/>
        </w:numPr>
        <w:tabs>
          <w:tab w:val="right" w:leader="dot" w:pos="8827"/>
        </w:tabs>
        <w:spacing w:after="0" w:line="360" w:lineRule="auto"/>
        <w:ind w:hanging="720"/>
        <w:contextualSpacing/>
        <w:rPr>
          <w:rFonts w:ascii="Times New Roman" w:eastAsia="Times New Roman" w:hAnsi="Times New Roman" w:cs="Times New Roman"/>
          <w:b/>
          <w:sz w:val="24"/>
          <w:szCs w:val="24"/>
        </w:rPr>
      </w:pPr>
      <w:r w:rsidRPr="008D64FE">
        <w:rPr>
          <w:rFonts w:ascii="Times New Roman" w:eastAsia="Times New Roman" w:hAnsi="Times New Roman" w:cs="Times New Roman"/>
          <w:b/>
          <w:sz w:val="24"/>
          <w:szCs w:val="24"/>
        </w:rPr>
        <w:t>Performance Specifications</w:t>
      </w:r>
      <w:r w:rsidR="006D4B9B" w:rsidRPr="008D64FE">
        <w:rPr>
          <w:rFonts w:ascii="Times New Roman" w:eastAsia="Times New Roman" w:hAnsi="Times New Roman" w:cs="Times New Roman"/>
          <w:b/>
          <w:sz w:val="24"/>
          <w:szCs w:val="24"/>
        </w:rPr>
        <w:t xml:space="preserve"> </w:t>
      </w:r>
      <w:r w:rsidR="009A0CEF" w:rsidRPr="008D64FE">
        <w:rPr>
          <w:rFonts w:ascii="Times New Roman" w:eastAsia="Times New Roman" w:hAnsi="Times New Roman" w:cs="Times New Roman"/>
          <w:sz w:val="24"/>
          <w:szCs w:val="24"/>
        </w:rPr>
        <w:tab/>
      </w:r>
      <w:r w:rsidR="009A0CEF">
        <w:rPr>
          <w:rFonts w:ascii="Times New Roman" w:eastAsia="Times New Roman" w:hAnsi="Times New Roman" w:cs="Times New Roman"/>
          <w:sz w:val="24"/>
          <w:szCs w:val="24"/>
        </w:rPr>
        <w:t>7</w:t>
      </w:r>
    </w:p>
    <w:p w:rsidR="00163567" w:rsidRPr="008D64FE" w:rsidRDefault="006D4B9B" w:rsidP="00552E9E">
      <w:pPr>
        <w:numPr>
          <w:ilvl w:val="1"/>
          <w:numId w:val="1"/>
        </w:numPr>
        <w:tabs>
          <w:tab w:val="right" w:leader="dot" w:pos="8827"/>
        </w:tabs>
        <w:spacing w:after="0" w:line="360" w:lineRule="auto"/>
        <w:ind w:hanging="720"/>
        <w:contextualSpacing/>
        <w:rPr>
          <w:rFonts w:ascii="Times New Roman" w:eastAsia="Times New Roman" w:hAnsi="Times New Roman" w:cs="Times New Roman"/>
          <w:b/>
          <w:sz w:val="24"/>
          <w:szCs w:val="24"/>
        </w:rPr>
      </w:pPr>
      <w:r w:rsidRPr="008D64FE">
        <w:rPr>
          <w:rFonts w:ascii="Times New Roman" w:eastAsia="Times New Roman" w:hAnsi="Times New Roman" w:cs="Times New Roman"/>
          <w:b/>
          <w:sz w:val="24"/>
          <w:szCs w:val="24"/>
        </w:rPr>
        <w:t>Test Criteria</w:t>
      </w:r>
      <w:r w:rsidR="00163567" w:rsidRPr="008D64FE">
        <w:rPr>
          <w:rFonts w:ascii="Times New Roman" w:eastAsia="Times New Roman" w:hAnsi="Times New Roman" w:cs="Times New Roman"/>
          <w:sz w:val="24"/>
          <w:szCs w:val="24"/>
        </w:rPr>
        <w:tab/>
      </w:r>
      <w:r w:rsidR="009A0CEF">
        <w:rPr>
          <w:rFonts w:ascii="Times New Roman" w:eastAsia="Times New Roman" w:hAnsi="Times New Roman" w:cs="Times New Roman"/>
          <w:sz w:val="24"/>
          <w:szCs w:val="24"/>
        </w:rPr>
        <w:t>7</w:t>
      </w:r>
    </w:p>
    <w:p w:rsidR="006D4B9B" w:rsidRPr="008D64FE" w:rsidRDefault="006D4B9B" w:rsidP="00552E9E">
      <w:pPr>
        <w:numPr>
          <w:ilvl w:val="0"/>
          <w:numId w:val="1"/>
        </w:numPr>
        <w:tabs>
          <w:tab w:val="right" w:leader="dot" w:pos="8827"/>
        </w:tabs>
        <w:spacing w:after="0" w:line="360" w:lineRule="auto"/>
        <w:ind w:hanging="720"/>
        <w:contextualSpacing/>
        <w:rPr>
          <w:rFonts w:ascii="Times New Roman" w:eastAsia="Times New Roman" w:hAnsi="Times New Roman" w:cs="Times New Roman"/>
          <w:b/>
          <w:sz w:val="24"/>
          <w:szCs w:val="24"/>
        </w:rPr>
      </w:pPr>
      <w:r w:rsidRPr="008D64FE">
        <w:rPr>
          <w:rFonts w:ascii="Times New Roman" w:eastAsia="Times New Roman" w:hAnsi="Times New Roman" w:cs="Times New Roman"/>
          <w:b/>
          <w:sz w:val="24"/>
          <w:szCs w:val="24"/>
        </w:rPr>
        <w:t>TEAM QUALIFICATIONS</w:t>
      </w:r>
      <w:r w:rsidR="009A0CEF" w:rsidRPr="008D64FE">
        <w:rPr>
          <w:rFonts w:ascii="Times New Roman" w:eastAsia="Times New Roman" w:hAnsi="Times New Roman" w:cs="Times New Roman"/>
          <w:sz w:val="24"/>
          <w:szCs w:val="24"/>
        </w:rPr>
        <w:tab/>
      </w:r>
      <w:r w:rsidR="009A0CEF">
        <w:rPr>
          <w:rFonts w:ascii="Times New Roman" w:eastAsia="Times New Roman" w:hAnsi="Times New Roman" w:cs="Times New Roman"/>
          <w:sz w:val="24"/>
          <w:szCs w:val="24"/>
        </w:rPr>
        <w:t>8</w:t>
      </w:r>
    </w:p>
    <w:p w:rsidR="00BF4810" w:rsidRPr="008D64FE" w:rsidRDefault="002606EB" w:rsidP="00552E9E">
      <w:pPr>
        <w:numPr>
          <w:ilvl w:val="0"/>
          <w:numId w:val="1"/>
        </w:numPr>
        <w:tabs>
          <w:tab w:val="right" w:leader="dot" w:pos="8827"/>
        </w:tabs>
        <w:spacing w:after="0" w:line="360" w:lineRule="auto"/>
        <w:ind w:hanging="720"/>
        <w:contextualSpacing/>
        <w:rPr>
          <w:rFonts w:ascii="Times New Roman" w:eastAsia="Times New Roman" w:hAnsi="Times New Roman" w:cs="Times New Roman"/>
          <w:b/>
          <w:sz w:val="24"/>
          <w:szCs w:val="24"/>
        </w:rPr>
      </w:pPr>
      <w:r w:rsidRPr="008D64FE">
        <w:rPr>
          <w:rFonts w:ascii="Times New Roman" w:eastAsia="Times New Roman" w:hAnsi="Times New Roman" w:cs="Times New Roman"/>
          <w:b/>
          <w:sz w:val="24"/>
          <w:szCs w:val="24"/>
        </w:rPr>
        <w:t>CONCLUSION</w:t>
      </w:r>
      <w:r w:rsidR="009A0CEF">
        <w:rPr>
          <w:rFonts w:ascii="Times New Roman" w:eastAsia="Times New Roman" w:hAnsi="Times New Roman" w:cs="Times New Roman"/>
          <w:sz w:val="24"/>
          <w:szCs w:val="24"/>
        </w:rPr>
        <w:tab/>
        <w:t>8</w:t>
      </w:r>
    </w:p>
    <w:p w:rsidR="00163567" w:rsidRPr="008D64FE" w:rsidRDefault="002606EB" w:rsidP="00137459">
      <w:pPr>
        <w:tabs>
          <w:tab w:val="right" w:leader="dot" w:pos="8827"/>
        </w:tabs>
        <w:spacing w:after="0" w:line="360" w:lineRule="auto"/>
        <w:rPr>
          <w:rFonts w:ascii="Times New Roman" w:hAnsi="Times New Roman" w:cs="Times New Roman"/>
          <w:sz w:val="24"/>
          <w:szCs w:val="24"/>
        </w:rPr>
      </w:pPr>
      <w:r w:rsidRPr="008D64FE">
        <w:rPr>
          <w:rFonts w:ascii="Times New Roman" w:eastAsia="Times New Roman" w:hAnsi="Times New Roman" w:cs="Times New Roman"/>
          <w:b/>
          <w:sz w:val="24"/>
          <w:szCs w:val="24"/>
        </w:rPr>
        <w:t>REFERENCES</w:t>
      </w:r>
      <w:r w:rsidR="006B7BD7" w:rsidRPr="008D64FE">
        <w:rPr>
          <w:rFonts w:ascii="Times New Roman" w:eastAsia="Times New Roman" w:hAnsi="Times New Roman" w:cs="Times New Roman"/>
          <w:sz w:val="24"/>
          <w:szCs w:val="24"/>
        </w:rPr>
        <w:tab/>
        <w:t>1</w:t>
      </w:r>
      <w:r w:rsidR="009A0CEF">
        <w:rPr>
          <w:rFonts w:ascii="Times New Roman" w:eastAsia="Times New Roman" w:hAnsi="Times New Roman" w:cs="Times New Roman"/>
          <w:sz w:val="24"/>
          <w:szCs w:val="24"/>
        </w:rPr>
        <w:t>0</w:t>
      </w:r>
    </w:p>
    <w:p w:rsidR="00BF4810" w:rsidRPr="008D64FE" w:rsidRDefault="002606EB" w:rsidP="00552E9E">
      <w:pPr>
        <w:tabs>
          <w:tab w:val="right" w:leader="dot" w:pos="8827"/>
        </w:tabs>
        <w:spacing w:after="0" w:line="360" w:lineRule="auto"/>
        <w:rPr>
          <w:rFonts w:ascii="Times New Roman" w:hAnsi="Times New Roman" w:cs="Times New Roman"/>
          <w:sz w:val="24"/>
          <w:szCs w:val="24"/>
        </w:rPr>
      </w:pPr>
      <w:r w:rsidRPr="008D64FE">
        <w:rPr>
          <w:rFonts w:ascii="Times New Roman" w:eastAsia="Times New Roman" w:hAnsi="Times New Roman" w:cs="Times New Roman"/>
          <w:b/>
          <w:sz w:val="24"/>
          <w:szCs w:val="24"/>
        </w:rPr>
        <w:t xml:space="preserve">APPENDIX A – </w:t>
      </w:r>
      <w:r w:rsidR="006D4B9B" w:rsidRPr="008D64FE">
        <w:rPr>
          <w:rFonts w:ascii="Times New Roman" w:eastAsia="Times New Roman" w:hAnsi="Times New Roman" w:cs="Times New Roman"/>
          <w:b/>
          <w:sz w:val="24"/>
          <w:szCs w:val="24"/>
        </w:rPr>
        <w:t>APPLICABLE STANDARDS</w:t>
      </w:r>
      <w:r w:rsidR="00274BA2" w:rsidRPr="008D64FE">
        <w:rPr>
          <w:rFonts w:ascii="Times New Roman" w:eastAsia="Times New Roman" w:hAnsi="Times New Roman" w:cs="Times New Roman"/>
          <w:sz w:val="24"/>
          <w:szCs w:val="24"/>
        </w:rPr>
        <w:tab/>
        <w:t>A-1</w:t>
      </w:r>
    </w:p>
    <w:p w:rsidR="006D4B9B" w:rsidRPr="008D64FE" w:rsidRDefault="006D4B9B">
      <w:pPr>
        <w:rPr>
          <w:rFonts w:ascii="Times New Roman" w:eastAsia="Times New Roman" w:hAnsi="Times New Roman" w:cs="Times New Roman"/>
          <w:b/>
          <w:sz w:val="24"/>
          <w:szCs w:val="24"/>
        </w:rPr>
      </w:pPr>
      <w:r w:rsidRPr="008D64FE">
        <w:rPr>
          <w:rFonts w:ascii="Times New Roman" w:eastAsia="Times New Roman" w:hAnsi="Times New Roman" w:cs="Times New Roman"/>
          <w:b/>
          <w:sz w:val="24"/>
          <w:szCs w:val="24"/>
        </w:rPr>
        <w:br w:type="page"/>
      </w:r>
    </w:p>
    <w:p w:rsidR="00BF4810" w:rsidRPr="008D64FE" w:rsidRDefault="002606EB" w:rsidP="006D4B9B">
      <w:pPr>
        <w:spacing w:after="0" w:line="360" w:lineRule="auto"/>
        <w:jc w:val="center"/>
        <w:rPr>
          <w:rFonts w:ascii="Times New Roman" w:hAnsi="Times New Roman" w:cs="Times New Roman"/>
          <w:sz w:val="24"/>
          <w:szCs w:val="24"/>
        </w:rPr>
      </w:pPr>
      <w:r w:rsidRPr="008D64FE">
        <w:rPr>
          <w:rFonts w:ascii="Times New Roman" w:eastAsia="Times New Roman" w:hAnsi="Times New Roman" w:cs="Times New Roman"/>
          <w:b/>
          <w:sz w:val="24"/>
          <w:szCs w:val="24"/>
        </w:rPr>
        <w:lastRenderedPageBreak/>
        <w:t>TABLES</w:t>
      </w:r>
    </w:p>
    <w:p w:rsidR="00BF4810" w:rsidRPr="008D64FE" w:rsidRDefault="00BF4810" w:rsidP="006D4B9B">
      <w:pPr>
        <w:spacing w:after="0" w:line="360" w:lineRule="auto"/>
        <w:rPr>
          <w:rFonts w:ascii="Times New Roman" w:hAnsi="Times New Roman" w:cs="Times New Roman"/>
          <w:sz w:val="24"/>
          <w:szCs w:val="24"/>
        </w:rPr>
      </w:pPr>
    </w:p>
    <w:p w:rsidR="00BF4810" w:rsidRDefault="002606EB" w:rsidP="006D4B9B">
      <w:pPr>
        <w:tabs>
          <w:tab w:val="right" w:leader="dot" w:pos="8827"/>
        </w:tabs>
        <w:spacing w:after="0" w:line="360" w:lineRule="auto"/>
        <w:rPr>
          <w:rFonts w:ascii="Times New Roman" w:eastAsia="Times New Roman" w:hAnsi="Times New Roman" w:cs="Times New Roman"/>
          <w:sz w:val="24"/>
          <w:szCs w:val="24"/>
        </w:rPr>
      </w:pPr>
      <w:proofErr w:type="gramStart"/>
      <w:r w:rsidRPr="008D64FE">
        <w:rPr>
          <w:rFonts w:ascii="Times New Roman" w:eastAsia="Times New Roman" w:hAnsi="Times New Roman" w:cs="Times New Roman"/>
          <w:sz w:val="24"/>
          <w:szCs w:val="24"/>
        </w:rPr>
        <w:t>Table 1</w:t>
      </w:r>
      <w:r w:rsidRPr="00147D49">
        <w:rPr>
          <w:rFonts w:ascii="Times New Roman" w:eastAsia="Times New Roman" w:hAnsi="Times New Roman" w:cs="Times New Roman"/>
          <w:i/>
          <w:sz w:val="24"/>
          <w:szCs w:val="24"/>
        </w:rPr>
        <w:t>.</w:t>
      </w:r>
      <w:proofErr w:type="gramEnd"/>
      <w:r w:rsidRPr="00147D49">
        <w:rPr>
          <w:rFonts w:ascii="Times New Roman" w:eastAsia="Times New Roman" w:hAnsi="Times New Roman" w:cs="Times New Roman"/>
          <w:i/>
          <w:sz w:val="24"/>
          <w:szCs w:val="24"/>
        </w:rPr>
        <w:t xml:space="preserve"> </w:t>
      </w:r>
      <w:r w:rsidR="00147D49" w:rsidRPr="00147D49">
        <w:rPr>
          <w:rFonts w:ascii="Times New Roman" w:eastAsia="Times New Roman" w:hAnsi="Times New Roman" w:cs="Times New Roman"/>
          <w:i/>
          <w:sz w:val="24"/>
          <w:szCs w:val="24"/>
        </w:rPr>
        <w:t xml:space="preserve">Implant </w:t>
      </w:r>
      <w:r w:rsidR="00163567" w:rsidRPr="00147D49">
        <w:rPr>
          <w:rFonts w:ascii="Times New Roman" w:eastAsia="Times New Roman" w:hAnsi="Times New Roman" w:cs="Times New Roman"/>
          <w:i/>
          <w:sz w:val="24"/>
          <w:szCs w:val="24"/>
        </w:rPr>
        <w:t>Inputs</w:t>
      </w:r>
      <w:r w:rsidR="00147D49">
        <w:rPr>
          <w:rFonts w:ascii="Times New Roman" w:eastAsia="Times New Roman" w:hAnsi="Times New Roman" w:cs="Times New Roman"/>
          <w:i/>
          <w:sz w:val="24"/>
          <w:szCs w:val="24"/>
        </w:rPr>
        <w:t xml:space="preserve"> Specifications</w:t>
      </w:r>
      <w:r w:rsidR="00274BA2" w:rsidRPr="008D64FE">
        <w:rPr>
          <w:rFonts w:ascii="Times New Roman" w:eastAsia="Times New Roman" w:hAnsi="Times New Roman" w:cs="Times New Roman"/>
          <w:sz w:val="24"/>
          <w:szCs w:val="24"/>
        </w:rPr>
        <w:tab/>
      </w:r>
      <w:r w:rsidR="00147D49">
        <w:rPr>
          <w:rFonts w:ascii="Times New Roman" w:eastAsia="Times New Roman" w:hAnsi="Times New Roman" w:cs="Times New Roman"/>
          <w:sz w:val="24"/>
          <w:szCs w:val="24"/>
        </w:rPr>
        <w:t>5</w:t>
      </w:r>
    </w:p>
    <w:p w:rsidR="00147D49" w:rsidRPr="008D64FE" w:rsidRDefault="00147D49" w:rsidP="006D4B9B">
      <w:pPr>
        <w:tabs>
          <w:tab w:val="right" w:leader="dot" w:pos="8827"/>
        </w:tabs>
        <w:spacing w:after="0" w:line="360" w:lineRule="auto"/>
        <w:rPr>
          <w:rFonts w:ascii="Times New Roman" w:hAnsi="Times New Roman" w:cs="Times New Roman"/>
          <w:sz w:val="24"/>
          <w:szCs w:val="24"/>
        </w:rPr>
      </w:pPr>
      <w:proofErr w:type="gramStart"/>
      <w:r w:rsidRPr="008D64FE">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2</w:t>
      </w:r>
      <w:r w:rsidRPr="008D64FE">
        <w:rPr>
          <w:rFonts w:ascii="Times New Roman" w:eastAsia="Times New Roman" w:hAnsi="Times New Roman" w:cs="Times New Roman"/>
          <w:sz w:val="24"/>
          <w:szCs w:val="24"/>
        </w:rPr>
        <w:t>.</w:t>
      </w:r>
      <w:proofErr w:type="gramEnd"/>
      <w:r w:rsidRPr="008D64FE">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Transceivers I</w:t>
      </w:r>
      <w:r w:rsidRPr="008D64FE">
        <w:rPr>
          <w:rFonts w:ascii="Times New Roman" w:eastAsia="Times New Roman" w:hAnsi="Times New Roman" w:cs="Times New Roman"/>
          <w:i/>
          <w:sz w:val="24"/>
          <w:szCs w:val="24"/>
        </w:rPr>
        <w:t>nput</w:t>
      </w:r>
      <w:r>
        <w:rPr>
          <w:rFonts w:ascii="Times New Roman" w:eastAsia="Times New Roman" w:hAnsi="Times New Roman" w:cs="Times New Roman"/>
          <w:i/>
          <w:sz w:val="24"/>
          <w:szCs w:val="24"/>
        </w:rPr>
        <w:t xml:space="preserve"> Specification</w:t>
      </w:r>
      <w:r w:rsidRPr="008D64FE">
        <w:rPr>
          <w:rFonts w:ascii="Times New Roman" w:eastAsia="Times New Roman" w:hAnsi="Times New Roman" w:cs="Times New Roman"/>
          <w:i/>
          <w:sz w:val="24"/>
          <w:szCs w:val="24"/>
        </w:rPr>
        <w:t>s</w:t>
      </w:r>
      <w:r w:rsidRPr="008D64FE">
        <w:rPr>
          <w:rFonts w:ascii="Times New Roman" w:eastAsia="Times New Roman" w:hAnsi="Times New Roman" w:cs="Times New Roman"/>
          <w:sz w:val="24"/>
          <w:szCs w:val="24"/>
        </w:rPr>
        <w:tab/>
      </w:r>
      <w:r>
        <w:rPr>
          <w:rFonts w:ascii="Times New Roman" w:eastAsia="Times New Roman" w:hAnsi="Times New Roman" w:cs="Times New Roman"/>
          <w:sz w:val="24"/>
          <w:szCs w:val="24"/>
        </w:rPr>
        <w:t>5</w:t>
      </w:r>
    </w:p>
    <w:p w:rsidR="00163567" w:rsidRPr="008D64FE" w:rsidRDefault="00147D49" w:rsidP="006D4B9B">
      <w:pPr>
        <w:tabs>
          <w:tab w:val="right" w:leader="dot" w:pos="8827"/>
        </w:tabs>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Table 3</w:t>
      </w:r>
      <w:r w:rsidR="00163567" w:rsidRPr="00147D49">
        <w:rPr>
          <w:rFonts w:ascii="Times New Roman" w:eastAsia="Times New Roman" w:hAnsi="Times New Roman" w:cs="Times New Roman"/>
          <w:i/>
          <w:sz w:val="24"/>
          <w:szCs w:val="24"/>
        </w:rPr>
        <w:t>.</w:t>
      </w:r>
      <w:proofErr w:type="gramEnd"/>
      <w:r w:rsidR="00163567" w:rsidRPr="00147D49">
        <w:rPr>
          <w:rFonts w:ascii="Times New Roman" w:eastAsia="Times New Roman" w:hAnsi="Times New Roman" w:cs="Times New Roman"/>
          <w:i/>
          <w:sz w:val="24"/>
          <w:szCs w:val="24"/>
        </w:rPr>
        <w:t xml:space="preserve"> </w:t>
      </w:r>
      <w:r w:rsidRPr="00147D49">
        <w:rPr>
          <w:rFonts w:ascii="Times New Roman" w:eastAsia="Times New Roman" w:hAnsi="Times New Roman" w:cs="Times New Roman"/>
          <w:i/>
          <w:sz w:val="24"/>
          <w:szCs w:val="24"/>
        </w:rPr>
        <w:t xml:space="preserve">Implant </w:t>
      </w:r>
      <w:r w:rsidR="00163567" w:rsidRPr="00147D49">
        <w:rPr>
          <w:rFonts w:ascii="Times New Roman" w:eastAsia="Times New Roman" w:hAnsi="Times New Roman" w:cs="Times New Roman"/>
          <w:i/>
          <w:sz w:val="24"/>
          <w:szCs w:val="24"/>
        </w:rPr>
        <w:t>Outputs</w:t>
      </w:r>
      <w:r>
        <w:rPr>
          <w:rFonts w:ascii="Times New Roman" w:eastAsia="Times New Roman" w:hAnsi="Times New Roman" w:cs="Times New Roman"/>
          <w:i/>
          <w:sz w:val="24"/>
          <w:szCs w:val="24"/>
        </w:rPr>
        <w:t xml:space="preserve"> Specifications</w:t>
      </w:r>
      <w:r w:rsidR="00163567" w:rsidRPr="008D64FE">
        <w:rPr>
          <w:rFonts w:ascii="Times New Roman" w:eastAsia="Times New Roman" w:hAnsi="Times New Roman" w:cs="Times New Roman"/>
          <w:sz w:val="24"/>
          <w:szCs w:val="24"/>
        </w:rPr>
        <w:tab/>
      </w:r>
      <w:r>
        <w:rPr>
          <w:rFonts w:ascii="Times New Roman" w:eastAsia="Times New Roman" w:hAnsi="Times New Roman" w:cs="Times New Roman"/>
          <w:sz w:val="24"/>
          <w:szCs w:val="24"/>
        </w:rPr>
        <w:t>6</w:t>
      </w:r>
      <w:r w:rsidR="00163567" w:rsidRPr="008D64FE">
        <w:rPr>
          <w:rFonts w:ascii="Times New Roman" w:eastAsia="Times New Roman" w:hAnsi="Times New Roman" w:cs="Times New Roman"/>
          <w:sz w:val="24"/>
          <w:szCs w:val="24"/>
        </w:rPr>
        <w:t xml:space="preserve"> </w:t>
      </w:r>
    </w:p>
    <w:p w:rsidR="00163567" w:rsidRPr="008D64FE" w:rsidRDefault="00147D49" w:rsidP="00147D49">
      <w:pPr>
        <w:tabs>
          <w:tab w:val="right" w:leader="dot" w:pos="8827"/>
        </w:tabs>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Table 4</w:t>
      </w:r>
      <w:r w:rsidRPr="00147D49">
        <w:rPr>
          <w:rFonts w:ascii="Times New Roman" w:eastAsia="Times New Roman" w:hAnsi="Times New Roman" w:cs="Times New Roman"/>
          <w:i/>
          <w:sz w:val="24"/>
          <w:szCs w:val="24"/>
        </w:rPr>
        <w:t>.</w:t>
      </w:r>
      <w:proofErr w:type="gramEnd"/>
      <w:r w:rsidRPr="00147D49">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Transceiver </w:t>
      </w:r>
      <w:r w:rsidRPr="00147D49">
        <w:rPr>
          <w:rFonts w:ascii="Times New Roman" w:eastAsia="Times New Roman" w:hAnsi="Times New Roman" w:cs="Times New Roman"/>
          <w:i/>
          <w:sz w:val="24"/>
          <w:szCs w:val="24"/>
        </w:rPr>
        <w:t>Outputs</w:t>
      </w:r>
      <w:r>
        <w:rPr>
          <w:rFonts w:ascii="Times New Roman" w:eastAsia="Times New Roman" w:hAnsi="Times New Roman" w:cs="Times New Roman"/>
          <w:i/>
          <w:sz w:val="24"/>
          <w:szCs w:val="24"/>
        </w:rPr>
        <w:t xml:space="preserve"> Specifications</w:t>
      </w:r>
      <w:r w:rsidRPr="008D64FE">
        <w:rPr>
          <w:rFonts w:ascii="Times New Roman" w:eastAsia="Times New Roman" w:hAnsi="Times New Roman" w:cs="Times New Roman"/>
          <w:sz w:val="24"/>
          <w:szCs w:val="24"/>
        </w:rPr>
        <w:tab/>
      </w:r>
      <w:r>
        <w:rPr>
          <w:rFonts w:ascii="Times New Roman" w:eastAsia="Times New Roman" w:hAnsi="Times New Roman" w:cs="Times New Roman"/>
          <w:sz w:val="24"/>
          <w:szCs w:val="24"/>
        </w:rPr>
        <w:t>6</w:t>
      </w:r>
      <w:r w:rsidRPr="008D64FE">
        <w:rPr>
          <w:rFonts w:ascii="Times New Roman" w:eastAsia="Times New Roman" w:hAnsi="Times New Roman" w:cs="Times New Roman"/>
          <w:sz w:val="24"/>
          <w:szCs w:val="24"/>
        </w:rPr>
        <w:t xml:space="preserve"> </w:t>
      </w:r>
    </w:p>
    <w:p w:rsidR="00163567" w:rsidRPr="008D64FE" w:rsidRDefault="00147D49" w:rsidP="006D4B9B">
      <w:pPr>
        <w:tabs>
          <w:tab w:val="right" w:leader="dot" w:pos="8827"/>
        </w:tabs>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Table 5</w:t>
      </w:r>
      <w:r w:rsidR="00163567" w:rsidRPr="008D64FE">
        <w:rPr>
          <w:rFonts w:ascii="Times New Roman" w:eastAsia="Times New Roman" w:hAnsi="Times New Roman" w:cs="Times New Roman"/>
          <w:sz w:val="24"/>
          <w:szCs w:val="24"/>
        </w:rPr>
        <w:t>.</w:t>
      </w:r>
      <w:proofErr w:type="gramEnd"/>
      <w:r w:rsidR="00163567" w:rsidRPr="008D64FE">
        <w:rPr>
          <w:rFonts w:ascii="Times New Roman" w:eastAsia="Times New Roman" w:hAnsi="Times New Roman" w:cs="Times New Roman"/>
          <w:sz w:val="24"/>
          <w:szCs w:val="24"/>
        </w:rPr>
        <w:t xml:space="preserve"> </w:t>
      </w:r>
      <w:r w:rsidR="00163567" w:rsidRPr="008D64FE">
        <w:rPr>
          <w:rFonts w:ascii="Times New Roman" w:eastAsia="Times New Roman" w:hAnsi="Times New Roman" w:cs="Times New Roman"/>
          <w:i/>
          <w:sz w:val="24"/>
          <w:szCs w:val="24"/>
        </w:rPr>
        <w:t>Environment Specifications</w:t>
      </w:r>
      <w:r w:rsidR="00163567" w:rsidRPr="008D64FE">
        <w:rPr>
          <w:rFonts w:ascii="Times New Roman" w:eastAsia="Times New Roman" w:hAnsi="Times New Roman" w:cs="Times New Roman"/>
          <w:sz w:val="24"/>
          <w:szCs w:val="24"/>
        </w:rPr>
        <w:tab/>
      </w:r>
      <w:r>
        <w:rPr>
          <w:rFonts w:ascii="Times New Roman" w:eastAsia="Times New Roman" w:hAnsi="Times New Roman" w:cs="Times New Roman"/>
          <w:sz w:val="24"/>
          <w:szCs w:val="24"/>
        </w:rPr>
        <w:t>6</w:t>
      </w:r>
    </w:p>
    <w:p w:rsidR="006D4B9B" w:rsidRDefault="00147D49" w:rsidP="00147D49">
      <w:pPr>
        <w:tabs>
          <w:tab w:val="right" w:leader="dot" w:pos="8827"/>
        </w:tabs>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Table 6</w:t>
      </w:r>
      <w:r w:rsidR="002606EB" w:rsidRPr="008D64FE">
        <w:rPr>
          <w:rFonts w:ascii="Times New Roman" w:eastAsia="Times New Roman" w:hAnsi="Times New Roman" w:cs="Times New Roman"/>
          <w:sz w:val="24"/>
          <w:szCs w:val="24"/>
        </w:rPr>
        <w:t>.</w:t>
      </w:r>
      <w:proofErr w:type="gramEnd"/>
      <w:r w:rsidR="002606EB" w:rsidRPr="008D64FE">
        <w:rPr>
          <w:rFonts w:ascii="Times New Roman" w:eastAsia="Times New Roman" w:hAnsi="Times New Roman" w:cs="Times New Roman"/>
          <w:sz w:val="24"/>
          <w:szCs w:val="24"/>
        </w:rPr>
        <w:t xml:space="preserve"> </w:t>
      </w:r>
      <w:r w:rsidR="00AE59FB" w:rsidRPr="008D64FE">
        <w:rPr>
          <w:rFonts w:ascii="Times New Roman" w:eastAsia="Times New Roman" w:hAnsi="Times New Roman" w:cs="Times New Roman"/>
          <w:i/>
          <w:sz w:val="24"/>
          <w:szCs w:val="24"/>
        </w:rPr>
        <w:t>Performance Specifications</w:t>
      </w:r>
      <w:r w:rsidR="00274BA2" w:rsidRPr="008D64FE">
        <w:rPr>
          <w:rFonts w:ascii="Times New Roman" w:eastAsia="Times New Roman" w:hAnsi="Times New Roman" w:cs="Times New Roman"/>
          <w:sz w:val="24"/>
          <w:szCs w:val="24"/>
        </w:rPr>
        <w:tab/>
      </w:r>
      <w:r>
        <w:rPr>
          <w:rFonts w:ascii="Times New Roman" w:eastAsia="Times New Roman" w:hAnsi="Times New Roman" w:cs="Times New Roman"/>
          <w:sz w:val="24"/>
          <w:szCs w:val="24"/>
        </w:rPr>
        <w:t>7</w:t>
      </w:r>
    </w:p>
    <w:p w:rsidR="00C3106A" w:rsidRDefault="00C3106A" w:rsidP="00C3106A">
      <w:pPr>
        <w:tabs>
          <w:tab w:val="right" w:leader="dot" w:pos="8827"/>
        </w:tabs>
        <w:spacing w:after="0" w:line="360" w:lineRule="auto"/>
        <w:rPr>
          <w:rFonts w:ascii="Times New Roman" w:eastAsia="Times New Roman" w:hAnsi="Times New Roman" w:cs="Times New Roman"/>
          <w:sz w:val="24"/>
          <w:szCs w:val="24"/>
        </w:rPr>
      </w:pPr>
      <w:proofErr w:type="gramStart"/>
      <w:r w:rsidRPr="008D64FE">
        <w:rPr>
          <w:rFonts w:ascii="Times New Roman" w:eastAsia="Times New Roman" w:hAnsi="Times New Roman" w:cs="Times New Roman"/>
          <w:sz w:val="24"/>
          <w:szCs w:val="24"/>
        </w:rPr>
        <w:t xml:space="preserve">Table </w:t>
      </w:r>
      <w:r w:rsidR="00AA26EA">
        <w:rPr>
          <w:rFonts w:ascii="Times New Roman" w:eastAsia="Times New Roman" w:hAnsi="Times New Roman" w:cs="Times New Roman"/>
          <w:sz w:val="24"/>
          <w:szCs w:val="24"/>
        </w:rPr>
        <w:t>7</w:t>
      </w:r>
      <w:r w:rsidRPr="008D64FE">
        <w:rPr>
          <w:rFonts w:ascii="Times New Roman" w:eastAsia="Times New Roman" w:hAnsi="Times New Roman" w:cs="Times New Roman"/>
          <w:sz w:val="24"/>
          <w:szCs w:val="24"/>
        </w:rPr>
        <w:t>.</w:t>
      </w:r>
      <w:proofErr w:type="gramEnd"/>
      <w:r w:rsidRPr="008D64FE">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Team</w:t>
      </w:r>
      <w:r w:rsidRPr="008D64FE">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Qualifications</w:t>
      </w:r>
      <w:r w:rsidR="00147D49">
        <w:rPr>
          <w:rFonts w:ascii="Times New Roman" w:eastAsia="Times New Roman" w:hAnsi="Times New Roman" w:cs="Times New Roman"/>
          <w:sz w:val="24"/>
          <w:szCs w:val="24"/>
        </w:rPr>
        <w:tab/>
        <w:t>8</w:t>
      </w:r>
    </w:p>
    <w:p w:rsidR="00C3106A" w:rsidRPr="008D64FE" w:rsidRDefault="00C3106A" w:rsidP="006D4B9B">
      <w:pPr>
        <w:tabs>
          <w:tab w:val="right" w:leader="dot" w:pos="8827"/>
        </w:tabs>
        <w:spacing w:after="0" w:line="360" w:lineRule="auto"/>
        <w:rPr>
          <w:rFonts w:ascii="Times New Roman" w:eastAsia="Times New Roman" w:hAnsi="Times New Roman" w:cs="Times New Roman"/>
          <w:sz w:val="24"/>
          <w:szCs w:val="24"/>
        </w:rPr>
      </w:pPr>
    </w:p>
    <w:p w:rsidR="00BF4810" w:rsidRPr="008D64FE" w:rsidRDefault="002606EB" w:rsidP="006D4B9B">
      <w:pPr>
        <w:tabs>
          <w:tab w:val="right" w:leader="dot" w:pos="8827"/>
        </w:tabs>
        <w:spacing w:after="0" w:line="360" w:lineRule="auto"/>
        <w:rPr>
          <w:rFonts w:ascii="Times New Roman" w:eastAsia="Times New Roman" w:hAnsi="Times New Roman" w:cs="Times New Roman"/>
          <w:sz w:val="24"/>
          <w:szCs w:val="24"/>
        </w:rPr>
      </w:pPr>
      <w:r w:rsidRPr="008D64FE">
        <w:rPr>
          <w:rFonts w:ascii="Times New Roman" w:hAnsi="Times New Roman" w:cs="Times New Roman"/>
          <w:sz w:val="24"/>
          <w:szCs w:val="24"/>
        </w:rPr>
        <w:br w:type="page"/>
      </w:r>
    </w:p>
    <w:p w:rsidR="00BF4810" w:rsidRPr="008D64FE" w:rsidRDefault="002606EB">
      <w:pPr>
        <w:spacing w:after="0" w:line="360" w:lineRule="auto"/>
        <w:jc w:val="center"/>
        <w:rPr>
          <w:rFonts w:ascii="Times New Roman" w:hAnsi="Times New Roman" w:cs="Times New Roman"/>
          <w:sz w:val="24"/>
          <w:szCs w:val="24"/>
        </w:rPr>
      </w:pPr>
      <w:r w:rsidRPr="008D64FE">
        <w:rPr>
          <w:rFonts w:ascii="Times New Roman" w:eastAsia="Times New Roman" w:hAnsi="Times New Roman" w:cs="Times New Roman"/>
          <w:b/>
          <w:sz w:val="24"/>
          <w:szCs w:val="24"/>
        </w:rPr>
        <w:lastRenderedPageBreak/>
        <w:t>FIGURES</w:t>
      </w:r>
    </w:p>
    <w:p w:rsidR="00BF4810" w:rsidRPr="008D64FE" w:rsidRDefault="00BF4810">
      <w:pPr>
        <w:spacing w:after="0" w:line="360" w:lineRule="auto"/>
        <w:rPr>
          <w:rFonts w:ascii="Times New Roman" w:hAnsi="Times New Roman" w:cs="Times New Roman"/>
          <w:sz w:val="24"/>
          <w:szCs w:val="24"/>
        </w:rPr>
      </w:pPr>
    </w:p>
    <w:p w:rsidR="00552E9E" w:rsidRPr="008D64FE" w:rsidRDefault="002606EB" w:rsidP="00553EEF">
      <w:pPr>
        <w:tabs>
          <w:tab w:val="right" w:leader="dot" w:pos="8827"/>
        </w:tabs>
        <w:rPr>
          <w:rFonts w:ascii="Times New Roman" w:eastAsia="Times New Roman" w:hAnsi="Times New Roman" w:cs="Times New Roman"/>
          <w:sz w:val="24"/>
          <w:szCs w:val="24"/>
        </w:rPr>
        <w:sectPr w:rsidR="00552E9E" w:rsidRPr="008D64FE" w:rsidSect="00552E9E">
          <w:footerReference w:type="default" r:id="rId10"/>
          <w:footerReference w:type="first" r:id="rId11"/>
          <w:pgSz w:w="12240" w:h="15840"/>
          <w:pgMar w:top="1440" w:right="1440" w:bottom="1440" w:left="1440" w:header="720" w:footer="720" w:gutter="0"/>
          <w:pgNumType w:fmt="lowerRoman" w:start="1"/>
          <w:cols w:space="720"/>
          <w:titlePg/>
          <w:docGrid w:linePitch="299"/>
        </w:sectPr>
      </w:pPr>
      <w:proofErr w:type="gramStart"/>
      <w:r w:rsidRPr="008D64FE">
        <w:rPr>
          <w:rFonts w:ascii="Times New Roman" w:eastAsia="Times New Roman" w:hAnsi="Times New Roman" w:cs="Times New Roman"/>
          <w:sz w:val="24"/>
          <w:szCs w:val="24"/>
        </w:rPr>
        <w:t>Figure 1.</w:t>
      </w:r>
      <w:proofErr w:type="gramEnd"/>
      <w:r w:rsidRPr="008D64FE">
        <w:rPr>
          <w:rFonts w:ascii="Times New Roman" w:eastAsia="Times New Roman" w:hAnsi="Times New Roman" w:cs="Times New Roman"/>
          <w:sz w:val="24"/>
          <w:szCs w:val="24"/>
        </w:rPr>
        <w:t xml:space="preserve"> </w:t>
      </w:r>
      <w:r w:rsidR="00552E9E" w:rsidRPr="008D64FE">
        <w:rPr>
          <w:rFonts w:ascii="Times New Roman" w:eastAsia="Times New Roman" w:hAnsi="Times New Roman" w:cs="Times New Roman"/>
          <w:i/>
          <w:sz w:val="24"/>
          <w:szCs w:val="24"/>
        </w:rPr>
        <w:t>Input and Output Diagram</w:t>
      </w:r>
      <w:r w:rsidR="00553EEF" w:rsidRPr="008D64FE">
        <w:rPr>
          <w:rFonts w:ascii="Times New Roman" w:eastAsia="Times New Roman" w:hAnsi="Times New Roman" w:cs="Times New Roman"/>
          <w:i/>
          <w:sz w:val="24"/>
          <w:szCs w:val="24"/>
        </w:rPr>
        <w:tab/>
      </w:r>
      <w:r w:rsidR="00F73229">
        <w:rPr>
          <w:rFonts w:ascii="Times New Roman" w:eastAsia="Times New Roman" w:hAnsi="Times New Roman" w:cs="Times New Roman"/>
          <w:sz w:val="24"/>
          <w:szCs w:val="24"/>
        </w:rPr>
        <w:t>4</w:t>
      </w:r>
    </w:p>
    <w:p w:rsidR="00BF4810" w:rsidRPr="008D64FE" w:rsidRDefault="002606EB">
      <w:pPr>
        <w:numPr>
          <w:ilvl w:val="0"/>
          <w:numId w:val="2"/>
        </w:numPr>
        <w:spacing w:after="0" w:line="360" w:lineRule="auto"/>
        <w:ind w:hanging="420"/>
        <w:contextualSpacing/>
        <w:rPr>
          <w:rFonts w:ascii="Times New Roman" w:eastAsia="Times New Roman" w:hAnsi="Times New Roman" w:cs="Times New Roman"/>
          <w:b/>
          <w:sz w:val="24"/>
          <w:szCs w:val="24"/>
        </w:rPr>
      </w:pPr>
      <w:commentRangeStart w:id="1"/>
      <w:r w:rsidRPr="008D64FE">
        <w:rPr>
          <w:rFonts w:ascii="Times New Roman" w:eastAsia="Times New Roman" w:hAnsi="Times New Roman" w:cs="Times New Roman"/>
          <w:b/>
          <w:sz w:val="24"/>
          <w:szCs w:val="24"/>
        </w:rPr>
        <w:lastRenderedPageBreak/>
        <w:t>INTRODUCTION</w:t>
      </w:r>
      <w:commentRangeEnd w:id="1"/>
      <w:r w:rsidR="009F024C">
        <w:rPr>
          <w:rStyle w:val="CommentReference"/>
        </w:rPr>
        <w:commentReference w:id="1"/>
      </w:r>
    </w:p>
    <w:p w:rsidR="00DE465C" w:rsidRDefault="00095CEF" w:rsidP="00B11933">
      <w:pPr>
        <w:spacing w:after="0" w:line="360" w:lineRule="auto"/>
        <w:rPr>
          <w:rFonts w:ascii="Times New Roman" w:eastAsia="Times New Roman" w:hAnsi="Times New Roman" w:cs="Times New Roman"/>
          <w:sz w:val="24"/>
          <w:szCs w:val="24"/>
        </w:rPr>
      </w:pPr>
      <w:bookmarkStart w:id="2" w:name="h.gjdgxs" w:colFirst="0" w:colLast="0"/>
      <w:bookmarkEnd w:id="2"/>
      <w:r w:rsidRPr="00095CEF">
        <w:rPr>
          <w:rFonts w:ascii="Times New Roman" w:eastAsia="Times New Roman" w:hAnsi="Times New Roman" w:cs="Times New Roman"/>
          <w:sz w:val="24"/>
          <w:szCs w:val="24"/>
        </w:rPr>
        <w:t>The purpose of this document is to describe the engineering challenge of creating a battery</w:t>
      </w:r>
      <w:r>
        <w:rPr>
          <w:rFonts w:ascii="Times New Roman" w:eastAsia="Times New Roman" w:hAnsi="Times New Roman" w:cs="Times New Roman"/>
          <w:sz w:val="24"/>
          <w:szCs w:val="24"/>
        </w:rPr>
        <w:t>-</w:t>
      </w:r>
      <w:r w:rsidRPr="00095CEF">
        <w:rPr>
          <w:rFonts w:ascii="Times New Roman" w:eastAsia="Times New Roman" w:hAnsi="Times New Roman" w:cs="Times New Roman"/>
          <w:sz w:val="24"/>
          <w:szCs w:val="24"/>
        </w:rPr>
        <w:t xml:space="preserve">less implant in a rat that is capable of wirelessly transmitting data that is collected through sensors. Such a system can address a variety of needs. </w:t>
      </w:r>
      <w:r w:rsidR="00306D3E">
        <w:rPr>
          <w:rFonts w:ascii="Times New Roman" w:eastAsia="Times New Roman" w:hAnsi="Times New Roman" w:cs="Times New Roman"/>
          <w:sz w:val="24"/>
          <w:szCs w:val="24"/>
        </w:rPr>
        <w:t>For</w:t>
      </w:r>
      <w:r w:rsidRPr="00095CEF">
        <w:rPr>
          <w:rFonts w:ascii="Times New Roman" w:eastAsia="Times New Roman" w:hAnsi="Times New Roman" w:cs="Times New Roman"/>
          <w:sz w:val="24"/>
          <w:szCs w:val="24"/>
        </w:rPr>
        <w:t xml:space="preserve"> this project, we will limit our project scope to applications of animal testing. Specifically, we will address testing by the FARMA drug companies. Because this system is low cost, researchers can use the sensors in this device to gather more accurate data from animals and ultimately improve drug cost and effectiveness. Our team plans to implement this design during EE 464 in the fall semester of 2016. In order for our design to meet the needs of the client, we </w:t>
      </w:r>
      <w:r>
        <w:rPr>
          <w:rFonts w:ascii="Times New Roman" w:eastAsia="Times New Roman" w:hAnsi="Times New Roman" w:cs="Times New Roman"/>
          <w:sz w:val="24"/>
          <w:szCs w:val="24"/>
        </w:rPr>
        <w:t xml:space="preserve">have </w:t>
      </w:r>
      <w:r w:rsidRPr="00095CEF">
        <w:rPr>
          <w:rFonts w:ascii="Times New Roman" w:eastAsia="Times New Roman" w:hAnsi="Times New Roman" w:cs="Times New Roman"/>
          <w:sz w:val="24"/>
          <w:szCs w:val="24"/>
        </w:rPr>
        <w:t>developed a set of requirements and constraints. User inputs consist of data requests, while system inputs consist of the sensor data. User outputs include raw data, while device outputs include the data associated with each sensor. Finally, our system must uphold certain performance standards regarding input ranges and accuracy.</w:t>
      </w:r>
    </w:p>
    <w:p w:rsidR="00095CEF" w:rsidRPr="008D64FE" w:rsidRDefault="00095CEF" w:rsidP="00B11933">
      <w:pPr>
        <w:spacing w:after="0" w:line="360" w:lineRule="auto"/>
        <w:rPr>
          <w:rFonts w:ascii="Times New Roman" w:hAnsi="Times New Roman" w:cs="Times New Roman"/>
          <w:sz w:val="24"/>
          <w:szCs w:val="24"/>
        </w:rPr>
      </w:pPr>
    </w:p>
    <w:p w:rsidR="00BF4810" w:rsidRPr="008D64FE" w:rsidRDefault="008D64FE">
      <w:pPr>
        <w:numPr>
          <w:ilvl w:val="0"/>
          <w:numId w:val="2"/>
        </w:numPr>
        <w:spacing w:after="0" w:line="360" w:lineRule="auto"/>
        <w:ind w:hanging="420"/>
        <w:contextualSpacing/>
        <w:rPr>
          <w:rFonts w:ascii="Times New Roman" w:eastAsia="Times New Roman" w:hAnsi="Times New Roman" w:cs="Times New Roman"/>
          <w:b/>
          <w:sz w:val="24"/>
          <w:szCs w:val="24"/>
        </w:rPr>
      </w:pPr>
      <w:r w:rsidRPr="008D64FE">
        <w:rPr>
          <w:rFonts w:ascii="Times New Roman" w:eastAsia="Times New Roman" w:hAnsi="Times New Roman" w:cs="Times New Roman"/>
          <w:b/>
          <w:sz w:val="24"/>
          <w:szCs w:val="24"/>
        </w:rPr>
        <w:t>DESCRIPTION OF THE DESIGN PROBLEM</w:t>
      </w:r>
    </w:p>
    <w:p w:rsidR="00BF4810" w:rsidRPr="008D64FE" w:rsidRDefault="00077DEE" w:rsidP="008D64FE">
      <w:pPr>
        <w:pStyle w:val="Normal1"/>
        <w:spacing w:after="0" w:line="360" w:lineRule="auto"/>
        <w:rPr>
          <w:rFonts w:ascii="Times New Roman" w:eastAsia="Times New Roman" w:hAnsi="Times New Roman" w:cs="Times New Roman"/>
          <w:sz w:val="24"/>
          <w:szCs w:val="24"/>
        </w:rPr>
      </w:pPr>
      <w:commentRangeStart w:id="3"/>
      <w:r w:rsidRPr="00B11933">
        <w:rPr>
          <w:rFonts w:ascii="Times New Roman" w:eastAsia="Times New Roman" w:hAnsi="Times New Roman" w:cs="Times New Roman"/>
          <w:sz w:val="24"/>
          <w:szCs w:val="24"/>
        </w:rPr>
        <w:t>The main goal of this project is to develop an embedded system that can be implanted in a laboratory animal, collect data, and wirelessly transmit the data to the researcher.</w:t>
      </w:r>
      <w:r>
        <w:rPr>
          <w:rFonts w:ascii="Times New Roman" w:eastAsia="Times New Roman" w:hAnsi="Times New Roman" w:cs="Times New Roman"/>
          <w:sz w:val="24"/>
          <w:szCs w:val="24"/>
        </w:rPr>
        <w:t xml:space="preserve"> This device will be used in a laboratory environment where animals are used to test the effects of various drugs. The device will monitor the animal for special conditions, once it has been implanted, allowing researchers to focus on analyzing the data rather than collecting it. </w:t>
      </w:r>
      <w:commentRangeEnd w:id="3"/>
      <w:r w:rsidR="009F024C">
        <w:rPr>
          <w:rStyle w:val="CommentReference"/>
        </w:rPr>
        <w:commentReference w:id="3"/>
      </w:r>
    </w:p>
    <w:p w:rsidR="008D64FE" w:rsidRPr="008D64FE" w:rsidRDefault="008D64FE" w:rsidP="008D64FE">
      <w:pPr>
        <w:pStyle w:val="Normal1"/>
        <w:spacing w:after="0" w:line="360" w:lineRule="auto"/>
        <w:rPr>
          <w:rFonts w:ascii="Times New Roman" w:hAnsi="Times New Roman" w:cs="Times New Roman"/>
          <w:sz w:val="24"/>
          <w:szCs w:val="24"/>
        </w:rPr>
      </w:pPr>
    </w:p>
    <w:p w:rsidR="00BF4810" w:rsidRPr="008D64FE" w:rsidRDefault="008D64FE">
      <w:pPr>
        <w:numPr>
          <w:ilvl w:val="1"/>
          <w:numId w:val="2"/>
        </w:numPr>
        <w:spacing w:after="0" w:line="360" w:lineRule="auto"/>
        <w:ind w:left="450" w:hanging="420"/>
        <w:contextualSpacing/>
        <w:rPr>
          <w:rFonts w:ascii="Times New Roman" w:eastAsia="Times New Roman" w:hAnsi="Times New Roman" w:cs="Times New Roman"/>
          <w:b/>
          <w:sz w:val="24"/>
          <w:szCs w:val="24"/>
        </w:rPr>
      </w:pPr>
      <w:r w:rsidRPr="008D64FE">
        <w:rPr>
          <w:rFonts w:ascii="Times New Roman" w:eastAsia="Times New Roman" w:hAnsi="Times New Roman" w:cs="Times New Roman"/>
          <w:b/>
          <w:sz w:val="24"/>
          <w:szCs w:val="24"/>
        </w:rPr>
        <w:t>Problem Background</w:t>
      </w:r>
    </w:p>
    <w:p w:rsidR="0091393F" w:rsidRDefault="00B11933">
      <w:pPr>
        <w:spacing w:after="0" w:line="360" w:lineRule="auto"/>
        <w:rPr>
          <w:rFonts w:ascii="Times New Roman" w:eastAsia="Times New Roman" w:hAnsi="Times New Roman" w:cs="Times New Roman"/>
          <w:sz w:val="24"/>
          <w:szCs w:val="24"/>
        </w:rPr>
      </w:pPr>
      <w:commentRangeStart w:id="4"/>
      <w:r w:rsidRPr="00B11933">
        <w:rPr>
          <w:rFonts w:ascii="Times New Roman" w:eastAsia="Times New Roman" w:hAnsi="Times New Roman" w:cs="Times New Roman"/>
          <w:sz w:val="24"/>
          <w:szCs w:val="24"/>
        </w:rPr>
        <w:t>When products are in development, they reach a phase in which they need to be tested for correct functionality.</w:t>
      </w:r>
      <w:r w:rsidR="0091393F">
        <w:rPr>
          <w:rFonts w:ascii="Times New Roman" w:eastAsia="Times New Roman" w:hAnsi="Times New Roman" w:cs="Times New Roman"/>
          <w:sz w:val="24"/>
          <w:szCs w:val="24"/>
        </w:rPr>
        <w:t xml:space="preserve"> There have been many terrible incidents where drugs were allowed to be sent to consumers without being tested, which led to disastrous results.</w:t>
      </w:r>
      <w:r w:rsidR="00D351C3">
        <w:rPr>
          <w:rFonts w:ascii="Times New Roman" w:eastAsia="Times New Roman" w:hAnsi="Times New Roman" w:cs="Times New Roman"/>
          <w:sz w:val="24"/>
          <w:szCs w:val="24"/>
        </w:rPr>
        <w:t xml:space="preserve"> </w:t>
      </w:r>
      <w:r w:rsidR="0091393F">
        <w:rPr>
          <w:rFonts w:ascii="Times New Roman" w:eastAsia="Times New Roman" w:hAnsi="Times New Roman" w:cs="Times New Roman"/>
          <w:sz w:val="24"/>
          <w:szCs w:val="24"/>
        </w:rPr>
        <w:t>[</w:t>
      </w:r>
      <w:r w:rsidR="00C37211">
        <w:rPr>
          <w:rFonts w:ascii="Times New Roman" w:eastAsia="Times New Roman" w:hAnsi="Times New Roman" w:cs="Times New Roman"/>
          <w:sz w:val="24"/>
          <w:szCs w:val="24"/>
        </w:rPr>
        <w:t>1</w:t>
      </w:r>
      <w:r w:rsidR="0091393F">
        <w:rPr>
          <w:rFonts w:ascii="Times New Roman" w:eastAsia="Times New Roman" w:hAnsi="Times New Roman" w:cs="Times New Roman"/>
          <w:sz w:val="24"/>
          <w:szCs w:val="24"/>
        </w:rPr>
        <w:t>]</w:t>
      </w:r>
      <w:r w:rsidRPr="00B11933">
        <w:rPr>
          <w:rFonts w:ascii="Times New Roman" w:eastAsia="Times New Roman" w:hAnsi="Times New Roman" w:cs="Times New Roman"/>
          <w:sz w:val="24"/>
          <w:szCs w:val="24"/>
        </w:rPr>
        <w:t xml:space="preserve"> However, many products are not allowed to be tested on humans due to legal and health reasons. </w:t>
      </w:r>
      <w:r w:rsidR="0091393F">
        <w:rPr>
          <w:rFonts w:ascii="Times New Roman" w:eastAsia="Times New Roman" w:hAnsi="Times New Roman" w:cs="Times New Roman"/>
          <w:sz w:val="24"/>
          <w:szCs w:val="24"/>
        </w:rPr>
        <w:t xml:space="preserve">Therefore the 1938 </w:t>
      </w:r>
      <w:r w:rsidR="0091393F" w:rsidRPr="0091393F">
        <w:rPr>
          <w:rFonts w:ascii="Times New Roman" w:eastAsia="Times New Roman" w:hAnsi="Times New Roman" w:cs="Times New Roman"/>
          <w:sz w:val="24"/>
          <w:szCs w:val="24"/>
        </w:rPr>
        <w:t>Federal Food, Drug, and Cosmetic Act</w:t>
      </w:r>
      <w:r w:rsidR="0091393F">
        <w:rPr>
          <w:rFonts w:ascii="Times New Roman" w:eastAsia="Times New Roman" w:hAnsi="Times New Roman" w:cs="Times New Roman"/>
          <w:sz w:val="24"/>
          <w:szCs w:val="24"/>
        </w:rPr>
        <w:t xml:space="preserve"> was passed requiring drugs be tested on animals before being marketed.</w:t>
      </w:r>
      <w:r w:rsidR="00D351C3">
        <w:rPr>
          <w:rFonts w:ascii="Times New Roman" w:eastAsia="Times New Roman" w:hAnsi="Times New Roman" w:cs="Times New Roman"/>
          <w:sz w:val="24"/>
          <w:szCs w:val="24"/>
        </w:rPr>
        <w:t xml:space="preserve"> </w:t>
      </w:r>
      <w:r w:rsidR="0091393F">
        <w:rPr>
          <w:rFonts w:ascii="Times New Roman" w:eastAsia="Times New Roman" w:hAnsi="Times New Roman" w:cs="Times New Roman"/>
          <w:sz w:val="24"/>
          <w:szCs w:val="24"/>
        </w:rPr>
        <w:t>[</w:t>
      </w:r>
      <w:r w:rsidR="00C37211">
        <w:rPr>
          <w:rFonts w:ascii="Times New Roman" w:eastAsia="Times New Roman" w:hAnsi="Times New Roman" w:cs="Times New Roman"/>
          <w:sz w:val="24"/>
          <w:szCs w:val="24"/>
        </w:rPr>
        <w:t>1</w:t>
      </w:r>
      <w:r w:rsidR="0091393F">
        <w:rPr>
          <w:rFonts w:ascii="Times New Roman" w:eastAsia="Times New Roman" w:hAnsi="Times New Roman" w:cs="Times New Roman"/>
          <w:sz w:val="24"/>
          <w:szCs w:val="24"/>
        </w:rPr>
        <w:t xml:space="preserve">] </w:t>
      </w:r>
      <w:commentRangeEnd w:id="4"/>
      <w:r w:rsidR="009F024C">
        <w:rPr>
          <w:rStyle w:val="CommentReference"/>
        </w:rPr>
        <w:commentReference w:id="4"/>
      </w:r>
    </w:p>
    <w:p w:rsidR="00BF4810" w:rsidRDefault="0091393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However, m</w:t>
      </w:r>
      <w:r w:rsidR="00B11933" w:rsidRPr="00B11933">
        <w:rPr>
          <w:rFonts w:ascii="Times New Roman" w:eastAsia="Times New Roman" w:hAnsi="Times New Roman" w:cs="Times New Roman"/>
          <w:sz w:val="24"/>
          <w:szCs w:val="24"/>
        </w:rPr>
        <w:t xml:space="preserve">onitoring the </w:t>
      </w:r>
      <w:r>
        <w:rPr>
          <w:rFonts w:ascii="Times New Roman" w:eastAsia="Times New Roman" w:hAnsi="Times New Roman" w:cs="Times New Roman"/>
          <w:sz w:val="24"/>
          <w:szCs w:val="24"/>
        </w:rPr>
        <w:t xml:space="preserve">test </w:t>
      </w:r>
      <w:r w:rsidR="00B11933" w:rsidRPr="00B11933">
        <w:rPr>
          <w:rFonts w:ascii="Times New Roman" w:eastAsia="Times New Roman" w:hAnsi="Times New Roman" w:cs="Times New Roman"/>
          <w:sz w:val="24"/>
          <w:szCs w:val="24"/>
        </w:rPr>
        <w:t>animals for specific measurements can be difficult</w:t>
      </w:r>
      <w:r>
        <w:rPr>
          <w:rFonts w:ascii="Times New Roman" w:eastAsia="Times New Roman" w:hAnsi="Times New Roman" w:cs="Times New Roman"/>
          <w:sz w:val="24"/>
          <w:szCs w:val="24"/>
        </w:rPr>
        <w:t xml:space="preserve"> due to the quantity of animals being tested on during an experiment. S</w:t>
      </w:r>
      <w:r w:rsidR="00B11933" w:rsidRPr="00B11933">
        <w:rPr>
          <w:rFonts w:ascii="Times New Roman" w:eastAsia="Times New Roman" w:hAnsi="Times New Roman" w:cs="Times New Roman"/>
          <w:sz w:val="24"/>
          <w:szCs w:val="24"/>
        </w:rPr>
        <w:t>o the idea of an implant that will take the desired measurements of the test subject and report them to the researcher</w:t>
      </w:r>
      <w:r>
        <w:rPr>
          <w:rFonts w:ascii="Times New Roman" w:eastAsia="Times New Roman" w:hAnsi="Times New Roman" w:cs="Times New Roman"/>
          <w:sz w:val="24"/>
          <w:szCs w:val="24"/>
        </w:rPr>
        <w:t xml:space="preserve"> is an ideal solution</w:t>
      </w:r>
      <w:r w:rsidR="00B11933" w:rsidRPr="00B11933">
        <w:rPr>
          <w:rFonts w:ascii="Times New Roman" w:eastAsia="Times New Roman" w:hAnsi="Times New Roman" w:cs="Times New Roman"/>
          <w:sz w:val="24"/>
          <w:szCs w:val="24"/>
        </w:rPr>
        <w:t xml:space="preserve">. This implant would connect to necessary sensors and collect the desired data. Then the </w:t>
      </w:r>
      <w:r w:rsidR="00B11933" w:rsidRPr="00B11933">
        <w:rPr>
          <w:rFonts w:ascii="Times New Roman" w:eastAsia="Times New Roman" w:hAnsi="Times New Roman" w:cs="Times New Roman"/>
          <w:sz w:val="24"/>
          <w:szCs w:val="24"/>
        </w:rPr>
        <w:lastRenderedPageBreak/>
        <w:t>implant would relay this information to the researcher at their request. However, there are also many challenges with this idea. Due to the implanted nature of the system, a battery powered system would not be ideal since switching batteries would be difficult. In addition, a connection from the system to the researcher would have to be wireless. Therefore, the goal of this project is to create a battery-less implantable embedded system that can take in sensor data and wirelessly transmit it to the researcher.</w:t>
      </w:r>
    </w:p>
    <w:p w:rsidR="00B11933" w:rsidRPr="008D64FE" w:rsidRDefault="00B11933">
      <w:pPr>
        <w:spacing w:after="0" w:line="360" w:lineRule="auto"/>
        <w:rPr>
          <w:rFonts w:ascii="Times New Roman" w:hAnsi="Times New Roman" w:cs="Times New Roman"/>
          <w:sz w:val="24"/>
          <w:szCs w:val="24"/>
        </w:rPr>
      </w:pPr>
    </w:p>
    <w:p w:rsidR="00BF4810" w:rsidRPr="008D64FE" w:rsidRDefault="008D64FE">
      <w:pPr>
        <w:numPr>
          <w:ilvl w:val="1"/>
          <w:numId w:val="2"/>
        </w:numPr>
        <w:spacing w:after="0" w:line="360" w:lineRule="auto"/>
        <w:ind w:left="450" w:hanging="420"/>
        <w:contextualSpacing/>
        <w:rPr>
          <w:rFonts w:ascii="Times New Roman" w:eastAsia="Times New Roman" w:hAnsi="Times New Roman" w:cs="Times New Roman"/>
          <w:b/>
          <w:sz w:val="24"/>
          <w:szCs w:val="24"/>
        </w:rPr>
      </w:pPr>
      <w:r w:rsidRPr="008D64FE">
        <w:rPr>
          <w:rFonts w:ascii="Times New Roman" w:eastAsia="Times New Roman" w:hAnsi="Times New Roman" w:cs="Times New Roman"/>
          <w:b/>
          <w:sz w:val="24"/>
          <w:szCs w:val="24"/>
        </w:rPr>
        <w:t>Stakeholder</w:t>
      </w:r>
      <w:r w:rsidR="002606EB" w:rsidRPr="008D64FE">
        <w:rPr>
          <w:rFonts w:ascii="Times New Roman" w:eastAsia="Times New Roman" w:hAnsi="Times New Roman" w:cs="Times New Roman"/>
          <w:b/>
          <w:sz w:val="24"/>
          <w:szCs w:val="24"/>
        </w:rPr>
        <w:t xml:space="preserve"> Needs</w:t>
      </w:r>
      <w:r w:rsidRPr="008D64FE">
        <w:rPr>
          <w:rFonts w:ascii="Times New Roman" w:eastAsia="Times New Roman" w:hAnsi="Times New Roman" w:cs="Times New Roman"/>
          <w:b/>
          <w:sz w:val="24"/>
          <w:szCs w:val="24"/>
        </w:rPr>
        <w:t xml:space="preserve"> Analysis</w:t>
      </w:r>
    </w:p>
    <w:p w:rsidR="00B11933" w:rsidRPr="00B11933" w:rsidRDefault="00B11933" w:rsidP="00B11933">
      <w:pPr>
        <w:spacing w:after="0" w:line="360" w:lineRule="auto"/>
        <w:contextualSpacing/>
        <w:rPr>
          <w:rFonts w:ascii="Times New Roman" w:hAnsi="Times New Roman" w:cs="Times New Roman"/>
          <w:sz w:val="24"/>
          <w:szCs w:val="24"/>
        </w:rPr>
      </w:pPr>
      <w:r w:rsidRPr="00B11933">
        <w:rPr>
          <w:rFonts w:ascii="Times New Roman" w:hAnsi="Times New Roman" w:cs="Times New Roman"/>
          <w:sz w:val="24"/>
          <w:szCs w:val="24"/>
        </w:rPr>
        <w:t xml:space="preserve">The </w:t>
      </w:r>
      <w:commentRangeStart w:id="5"/>
      <w:r w:rsidRPr="00B11933">
        <w:rPr>
          <w:rFonts w:ascii="Times New Roman" w:hAnsi="Times New Roman" w:cs="Times New Roman"/>
          <w:sz w:val="24"/>
          <w:szCs w:val="24"/>
        </w:rPr>
        <w:t xml:space="preserve">primary stakeholder in this project </w:t>
      </w:r>
      <w:r w:rsidR="001332F1">
        <w:rPr>
          <w:rFonts w:ascii="Times New Roman" w:hAnsi="Times New Roman" w:cs="Times New Roman"/>
          <w:sz w:val="24"/>
          <w:szCs w:val="24"/>
        </w:rPr>
        <w:t xml:space="preserve">would be a pharmaceutical company </w:t>
      </w:r>
      <w:commentRangeEnd w:id="5"/>
      <w:r w:rsidR="009F024C">
        <w:rPr>
          <w:rStyle w:val="CommentReference"/>
        </w:rPr>
        <w:commentReference w:id="5"/>
      </w:r>
      <w:r w:rsidR="001332F1">
        <w:rPr>
          <w:rFonts w:ascii="Times New Roman" w:hAnsi="Times New Roman" w:cs="Times New Roman"/>
          <w:sz w:val="24"/>
          <w:szCs w:val="24"/>
        </w:rPr>
        <w:t>that does drug testing on animals.</w:t>
      </w:r>
      <w:r w:rsidR="00D351C3">
        <w:rPr>
          <w:rFonts w:ascii="Times New Roman" w:hAnsi="Times New Roman" w:cs="Times New Roman"/>
          <w:sz w:val="24"/>
          <w:szCs w:val="24"/>
        </w:rPr>
        <w:t xml:space="preserve"> They are looking for a cost effective solution that is adaptable to the desired </w:t>
      </w:r>
      <w:r w:rsidR="00ED5DB6">
        <w:rPr>
          <w:rFonts w:ascii="Times New Roman" w:hAnsi="Times New Roman" w:cs="Times New Roman"/>
          <w:sz w:val="24"/>
          <w:szCs w:val="24"/>
        </w:rPr>
        <w:t>environments</w:t>
      </w:r>
      <w:r w:rsidR="00D351C3">
        <w:rPr>
          <w:rFonts w:ascii="Times New Roman" w:hAnsi="Times New Roman" w:cs="Times New Roman"/>
          <w:sz w:val="24"/>
          <w:szCs w:val="24"/>
        </w:rPr>
        <w:t>.</w:t>
      </w:r>
    </w:p>
    <w:p w:rsidR="00B11933" w:rsidRDefault="00B11933" w:rsidP="00B11933">
      <w:pPr>
        <w:spacing w:after="0" w:line="360" w:lineRule="auto"/>
        <w:contextualSpacing/>
        <w:rPr>
          <w:rFonts w:ascii="Times New Roman" w:hAnsi="Times New Roman" w:cs="Times New Roman"/>
          <w:sz w:val="24"/>
          <w:szCs w:val="24"/>
        </w:rPr>
      </w:pPr>
    </w:p>
    <w:p w:rsidR="001332F1" w:rsidRPr="00B11933" w:rsidRDefault="001332F1" w:rsidP="00B11933">
      <w:pPr>
        <w:spacing w:after="0" w:line="360" w:lineRule="auto"/>
        <w:contextualSpacing/>
        <w:rPr>
          <w:rFonts w:ascii="Times New Roman" w:hAnsi="Times New Roman" w:cs="Times New Roman"/>
          <w:sz w:val="24"/>
          <w:szCs w:val="24"/>
        </w:rPr>
      </w:pPr>
      <w:commentRangeStart w:id="6"/>
      <w:r>
        <w:rPr>
          <w:rFonts w:ascii="Times New Roman" w:hAnsi="Times New Roman" w:cs="Times New Roman"/>
          <w:sz w:val="24"/>
          <w:szCs w:val="24"/>
        </w:rPr>
        <w:t>Below is a list that outlines major needs of our system</w:t>
      </w:r>
      <w:commentRangeEnd w:id="6"/>
      <w:r w:rsidR="009F024C">
        <w:rPr>
          <w:rStyle w:val="CommentReference"/>
        </w:rPr>
        <w:commentReference w:id="6"/>
      </w:r>
    </w:p>
    <w:p w:rsidR="00B11933" w:rsidRPr="00B11933" w:rsidRDefault="00B11933" w:rsidP="00B11933">
      <w:pPr>
        <w:pStyle w:val="ListParagraph"/>
        <w:numPr>
          <w:ilvl w:val="0"/>
          <w:numId w:val="14"/>
        </w:numPr>
        <w:spacing w:after="0" w:line="360" w:lineRule="auto"/>
        <w:rPr>
          <w:rFonts w:ascii="Times New Roman" w:hAnsi="Times New Roman" w:cs="Times New Roman"/>
          <w:sz w:val="24"/>
          <w:szCs w:val="24"/>
        </w:rPr>
      </w:pPr>
      <w:commentRangeStart w:id="7"/>
      <w:r w:rsidRPr="00B11933">
        <w:rPr>
          <w:rFonts w:ascii="Times New Roman" w:hAnsi="Times New Roman" w:cs="Times New Roman"/>
          <w:sz w:val="24"/>
          <w:szCs w:val="24"/>
        </w:rPr>
        <w:t>I/O pins for sensors</w:t>
      </w:r>
      <w:commentRangeEnd w:id="7"/>
      <w:r w:rsidR="009F024C">
        <w:rPr>
          <w:rStyle w:val="CommentReference"/>
        </w:rPr>
        <w:commentReference w:id="7"/>
      </w:r>
    </w:p>
    <w:p w:rsidR="00B11933" w:rsidRPr="00B11933" w:rsidRDefault="001332F1" w:rsidP="00B11933">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B</w:t>
      </w:r>
      <w:r w:rsidR="00B11933" w:rsidRPr="00B11933">
        <w:rPr>
          <w:rFonts w:ascii="Times New Roman" w:hAnsi="Times New Roman" w:cs="Times New Roman"/>
          <w:sz w:val="24"/>
          <w:szCs w:val="24"/>
        </w:rPr>
        <w:t xml:space="preserve">attery-less system </w:t>
      </w:r>
    </w:p>
    <w:p w:rsidR="00B11933" w:rsidRPr="00B11933" w:rsidRDefault="001332F1" w:rsidP="00B11933">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W</w:t>
      </w:r>
      <w:r w:rsidR="00B11933" w:rsidRPr="00B11933">
        <w:rPr>
          <w:rFonts w:ascii="Times New Roman" w:hAnsi="Times New Roman" w:cs="Times New Roman"/>
          <w:sz w:val="24"/>
          <w:szCs w:val="24"/>
        </w:rPr>
        <w:t>ireless communication method</w:t>
      </w:r>
      <w:r>
        <w:rPr>
          <w:rFonts w:ascii="Times New Roman" w:hAnsi="Times New Roman" w:cs="Times New Roman"/>
          <w:sz w:val="24"/>
          <w:szCs w:val="24"/>
        </w:rPr>
        <w:t xml:space="preserve"> to transfer data</w:t>
      </w:r>
    </w:p>
    <w:p w:rsidR="008D64FE" w:rsidRDefault="001332F1" w:rsidP="00B11933">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A</w:t>
      </w:r>
      <w:r w:rsidR="00B11933" w:rsidRPr="00B11933">
        <w:rPr>
          <w:rFonts w:ascii="Times New Roman" w:hAnsi="Times New Roman" w:cs="Times New Roman"/>
          <w:sz w:val="24"/>
          <w:szCs w:val="24"/>
        </w:rPr>
        <w:t>ppropriate size for implanting into a rat</w:t>
      </w:r>
    </w:p>
    <w:p w:rsidR="001332F1" w:rsidRDefault="001332F1" w:rsidP="00B11933">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Biocompatibility of materials</w:t>
      </w:r>
    </w:p>
    <w:p w:rsidR="001332F1" w:rsidRDefault="001332F1" w:rsidP="00B11933">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Low cost</w:t>
      </w:r>
    </w:p>
    <w:p w:rsidR="001332F1" w:rsidRPr="001332F1" w:rsidRDefault="001332F1" w:rsidP="001332F1">
      <w:pPr>
        <w:spacing w:after="0" w:line="360" w:lineRule="auto"/>
        <w:ind w:left="420"/>
        <w:rPr>
          <w:rFonts w:ascii="Times New Roman" w:hAnsi="Times New Roman" w:cs="Times New Roman"/>
          <w:sz w:val="24"/>
          <w:szCs w:val="24"/>
        </w:rPr>
      </w:pPr>
    </w:p>
    <w:p w:rsidR="00BF4810" w:rsidRPr="008D64FE" w:rsidRDefault="008D64FE">
      <w:pPr>
        <w:numPr>
          <w:ilvl w:val="1"/>
          <w:numId w:val="2"/>
        </w:numPr>
        <w:spacing w:after="0" w:line="360" w:lineRule="auto"/>
        <w:ind w:left="450" w:hanging="420"/>
        <w:contextualSpacing/>
        <w:rPr>
          <w:rFonts w:ascii="Times New Roman" w:eastAsia="Times New Roman" w:hAnsi="Times New Roman" w:cs="Times New Roman"/>
          <w:b/>
          <w:sz w:val="24"/>
          <w:szCs w:val="24"/>
        </w:rPr>
      </w:pPr>
      <w:commentRangeStart w:id="8"/>
      <w:r>
        <w:rPr>
          <w:rFonts w:ascii="Times New Roman" w:eastAsia="Times New Roman" w:hAnsi="Times New Roman" w:cs="Times New Roman"/>
          <w:b/>
          <w:sz w:val="24"/>
          <w:szCs w:val="24"/>
        </w:rPr>
        <w:t>Design Functionality</w:t>
      </w:r>
      <w:commentRangeEnd w:id="8"/>
      <w:r w:rsidR="001831D4">
        <w:rPr>
          <w:rStyle w:val="CommentReference"/>
        </w:rPr>
        <w:commentReference w:id="8"/>
      </w:r>
    </w:p>
    <w:p w:rsidR="001332F1" w:rsidRDefault="00603B61" w:rsidP="008D64FE">
      <w:pPr>
        <w:pStyle w:val="Normal1"/>
        <w:spacing w:after="0" w:line="360" w:lineRule="auto"/>
        <w:rPr>
          <w:rFonts w:ascii="Times New Roman" w:eastAsia="Times New Roman" w:hAnsi="Times New Roman" w:cs="Times New Roman"/>
          <w:sz w:val="24"/>
          <w:szCs w:val="24"/>
        </w:rPr>
      </w:pPr>
      <w:r w:rsidRPr="00603B61">
        <w:rPr>
          <w:rFonts w:ascii="Times New Roman" w:eastAsia="Times New Roman" w:hAnsi="Times New Roman" w:cs="Times New Roman"/>
          <w:sz w:val="24"/>
          <w:szCs w:val="24"/>
        </w:rPr>
        <w:t xml:space="preserve">The system will be in a sleep mode by default. In the event that a user wakes up the system, a wireless communication between the system and user's computer will be established. User will use the computer to control the system implanted in a laboratory rat. Once the connection becomes stable, the user can start acquiring </w:t>
      </w:r>
      <w:proofErr w:type="spellStart"/>
      <w:r w:rsidRPr="00603B61">
        <w:rPr>
          <w:rFonts w:ascii="Times New Roman" w:eastAsia="Times New Roman" w:hAnsi="Times New Roman" w:cs="Times New Roman"/>
          <w:sz w:val="24"/>
          <w:szCs w:val="24"/>
        </w:rPr>
        <w:t>biosignals</w:t>
      </w:r>
      <w:proofErr w:type="spellEnd"/>
      <w:r w:rsidRPr="00603B61">
        <w:rPr>
          <w:rFonts w:ascii="Times New Roman" w:eastAsia="Times New Roman" w:hAnsi="Times New Roman" w:cs="Times New Roman"/>
          <w:sz w:val="24"/>
          <w:szCs w:val="24"/>
        </w:rPr>
        <w:t xml:space="preserve">. Finally, the user can monitor the data through </w:t>
      </w:r>
      <w:proofErr w:type="gramStart"/>
      <w:r w:rsidRPr="00603B61">
        <w:rPr>
          <w:rFonts w:ascii="Times New Roman" w:eastAsia="Times New Roman" w:hAnsi="Times New Roman" w:cs="Times New Roman"/>
          <w:sz w:val="24"/>
          <w:szCs w:val="24"/>
        </w:rPr>
        <w:t>a user</w:t>
      </w:r>
      <w:proofErr w:type="gramEnd"/>
      <w:r w:rsidRPr="00603B61">
        <w:rPr>
          <w:rFonts w:ascii="Times New Roman" w:eastAsia="Times New Roman" w:hAnsi="Times New Roman" w:cs="Times New Roman"/>
          <w:sz w:val="24"/>
          <w:szCs w:val="24"/>
        </w:rPr>
        <w:t xml:space="preserve"> interface software created for the system.</w:t>
      </w:r>
    </w:p>
    <w:p w:rsidR="00603B61" w:rsidRPr="008D64FE" w:rsidRDefault="00603B61" w:rsidP="008D64FE">
      <w:pPr>
        <w:pStyle w:val="Normal1"/>
        <w:spacing w:after="0" w:line="360" w:lineRule="auto"/>
        <w:rPr>
          <w:rFonts w:ascii="Times New Roman" w:hAnsi="Times New Roman" w:cs="Times New Roman"/>
          <w:sz w:val="24"/>
          <w:szCs w:val="24"/>
        </w:rPr>
      </w:pPr>
    </w:p>
    <w:p w:rsidR="00BF4810" w:rsidRPr="008D64FE" w:rsidRDefault="006C21A7">
      <w:pPr>
        <w:numPr>
          <w:ilvl w:val="1"/>
          <w:numId w:val="2"/>
        </w:numPr>
        <w:spacing w:after="0" w:line="360" w:lineRule="auto"/>
        <w:ind w:left="450" w:hanging="420"/>
        <w:contextualSpacing/>
        <w:rPr>
          <w:rFonts w:ascii="Times New Roman" w:eastAsia="Times New Roman" w:hAnsi="Times New Roman" w:cs="Times New Roman"/>
          <w:b/>
          <w:sz w:val="24"/>
          <w:szCs w:val="24"/>
        </w:rPr>
      </w:pPr>
      <w:commentRangeStart w:id="9"/>
      <w:r w:rsidRPr="008D64FE">
        <w:rPr>
          <w:rFonts w:ascii="Times New Roman" w:eastAsia="Times New Roman" w:hAnsi="Times New Roman" w:cs="Times New Roman"/>
          <w:b/>
          <w:sz w:val="24"/>
          <w:szCs w:val="24"/>
        </w:rPr>
        <w:t>Use Cases</w:t>
      </w:r>
      <w:commentRangeEnd w:id="9"/>
      <w:r w:rsidR="001831D4">
        <w:rPr>
          <w:rStyle w:val="CommentReference"/>
        </w:rPr>
        <w:commentReference w:id="9"/>
      </w:r>
    </w:p>
    <w:p w:rsidR="00B11933" w:rsidRDefault="00603B61">
      <w:pPr>
        <w:spacing w:after="0" w:line="360" w:lineRule="auto"/>
        <w:rPr>
          <w:rFonts w:ascii="Times New Roman" w:hAnsi="Times New Roman" w:cs="Times New Roman"/>
          <w:sz w:val="24"/>
          <w:szCs w:val="24"/>
        </w:rPr>
      </w:pPr>
      <w:r w:rsidRPr="00603B61">
        <w:rPr>
          <w:rFonts w:ascii="Times New Roman" w:hAnsi="Times New Roman" w:cs="Times New Roman"/>
          <w:sz w:val="24"/>
          <w:szCs w:val="24"/>
        </w:rPr>
        <w:t xml:space="preserve">Our system has one use case. Biomedical researchers will implant our system into a laboratory rat to monitor </w:t>
      </w:r>
      <w:proofErr w:type="spellStart"/>
      <w:r w:rsidRPr="00603B61">
        <w:rPr>
          <w:rFonts w:ascii="Times New Roman" w:hAnsi="Times New Roman" w:cs="Times New Roman"/>
          <w:sz w:val="24"/>
          <w:szCs w:val="24"/>
        </w:rPr>
        <w:t>biosignals</w:t>
      </w:r>
      <w:proofErr w:type="spellEnd"/>
      <w:r w:rsidRPr="00603B61">
        <w:rPr>
          <w:rFonts w:ascii="Times New Roman" w:hAnsi="Times New Roman" w:cs="Times New Roman"/>
          <w:sz w:val="24"/>
          <w:szCs w:val="24"/>
        </w:rPr>
        <w:t>.</w:t>
      </w:r>
    </w:p>
    <w:p w:rsidR="00603B61" w:rsidRPr="008D64FE" w:rsidRDefault="00603B61">
      <w:pPr>
        <w:spacing w:after="0" w:line="360" w:lineRule="auto"/>
        <w:rPr>
          <w:rFonts w:ascii="Times New Roman" w:hAnsi="Times New Roman" w:cs="Times New Roman"/>
          <w:sz w:val="24"/>
          <w:szCs w:val="24"/>
        </w:rPr>
      </w:pPr>
    </w:p>
    <w:p w:rsidR="00BF4810" w:rsidRPr="008D64FE" w:rsidRDefault="008D64FE">
      <w:pPr>
        <w:numPr>
          <w:ilvl w:val="1"/>
          <w:numId w:val="2"/>
        </w:numPr>
        <w:spacing w:after="0" w:line="360" w:lineRule="auto"/>
        <w:ind w:left="450" w:hanging="420"/>
        <w:contextualSpacing/>
        <w:rPr>
          <w:rFonts w:ascii="Times New Roman" w:eastAsia="Times New Roman" w:hAnsi="Times New Roman" w:cs="Times New Roman"/>
          <w:b/>
          <w:sz w:val="24"/>
          <w:szCs w:val="24"/>
        </w:rPr>
      </w:pPr>
      <w:commentRangeStart w:id="10"/>
      <w:r>
        <w:rPr>
          <w:rFonts w:ascii="Times New Roman" w:eastAsia="Times New Roman" w:hAnsi="Times New Roman" w:cs="Times New Roman"/>
          <w:b/>
          <w:sz w:val="24"/>
          <w:szCs w:val="24"/>
        </w:rPr>
        <w:lastRenderedPageBreak/>
        <w:t>Ethical Considerations</w:t>
      </w:r>
      <w:commentRangeEnd w:id="10"/>
      <w:r w:rsidR="001831D4">
        <w:rPr>
          <w:rStyle w:val="CommentReference"/>
        </w:rPr>
        <w:commentReference w:id="10"/>
      </w:r>
    </w:p>
    <w:p w:rsidR="005B073C" w:rsidRDefault="006C21A7" w:rsidP="006C21A7">
      <w:pPr>
        <w:pStyle w:val="Normal1"/>
        <w:spacing w:after="0" w:line="360" w:lineRule="auto"/>
        <w:rPr>
          <w:rFonts w:ascii="Times New Roman" w:eastAsia="Times New Roman" w:hAnsi="Times New Roman" w:cs="Times New Roman"/>
          <w:sz w:val="24"/>
          <w:szCs w:val="24"/>
        </w:rPr>
      </w:pPr>
      <w:r w:rsidRPr="008D64FE">
        <w:rPr>
          <w:rFonts w:ascii="Times New Roman" w:eastAsia="Times New Roman" w:hAnsi="Times New Roman" w:cs="Times New Roman"/>
          <w:sz w:val="24"/>
          <w:szCs w:val="24"/>
        </w:rPr>
        <w:t xml:space="preserve">There are </w:t>
      </w:r>
      <w:r w:rsidR="0018450A">
        <w:rPr>
          <w:rFonts w:ascii="Times New Roman" w:eastAsia="Times New Roman" w:hAnsi="Times New Roman" w:cs="Times New Roman"/>
          <w:sz w:val="24"/>
          <w:szCs w:val="24"/>
        </w:rPr>
        <w:t>several</w:t>
      </w:r>
      <w:r w:rsidRPr="008D64FE">
        <w:rPr>
          <w:rFonts w:ascii="Times New Roman" w:eastAsia="Times New Roman" w:hAnsi="Times New Roman" w:cs="Times New Roman"/>
          <w:sz w:val="24"/>
          <w:szCs w:val="24"/>
        </w:rPr>
        <w:t xml:space="preserve"> major ethical concerns that will factor into the design of our system. </w:t>
      </w:r>
      <w:r w:rsidR="0006065E">
        <w:rPr>
          <w:rFonts w:ascii="Times New Roman" w:eastAsia="Times New Roman" w:hAnsi="Times New Roman" w:cs="Times New Roman"/>
          <w:sz w:val="24"/>
          <w:szCs w:val="24"/>
        </w:rPr>
        <w:t xml:space="preserve">First, </w:t>
      </w:r>
      <w:r w:rsidR="002E2B39">
        <w:rPr>
          <w:rFonts w:ascii="Times New Roman" w:eastAsia="Times New Roman" w:hAnsi="Times New Roman" w:cs="Times New Roman"/>
          <w:sz w:val="24"/>
          <w:szCs w:val="24"/>
        </w:rPr>
        <w:t>the frequencies</w:t>
      </w:r>
      <w:r w:rsidR="0006065E">
        <w:rPr>
          <w:rFonts w:ascii="Times New Roman" w:eastAsia="Times New Roman" w:hAnsi="Times New Roman" w:cs="Times New Roman"/>
          <w:sz w:val="24"/>
          <w:szCs w:val="24"/>
        </w:rPr>
        <w:t xml:space="preserve"> at which our device </w:t>
      </w:r>
      <w:r w:rsidR="002E2B39">
        <w:rPr>
          <w:rFonts w:ascii="Times New Roman" w:eastAsia="Times New Roman" w:hAnsi="Times New Roman" w:cs="Times New Roman"/>
          <w:sz w:val="24"/>
          <w:szCs w:val="24"/>
        </w:rPr>
        <w:t xml:space="preserve">is powered and </w:t>
      </w:r>
      <w:r w:rsidR="0006065E">
        <w:rPr>
          <w:rFonts w:ascii="Times New Roman" w:eastAsia="Times New Roman" w:hAnsi="Times New Roman" w:cs="Times New Roman"/>
          <w:sz w:val="24"/>
          <w:szCs w:val="24"/>
        </w:rPr>
        <w:t>communicates and the</w:t>
      </w:r>
      <w:r w:rsidR="002E2B39">
        <w:rPr>
          <w:rFonts w:ascii="Times New Roman" w:eastAsia="Times New Roman" w:hAnsi="Times New Roman" w:cs="Times New Roman"/>
          <w:sz w:val="24"/>
          <w:szCs w:val="24"/>
        </w:rPr>
        <w:t xml:space="preserve"> communication</w:t>
      </w:r>
      <w:r w:rsidR="0006065E">
        <w:rPr>
          <w:rFonts w:ascii="Times New Roman" w:eastAsia="Times New Roman" w:hAnsi="Times New Roman" w:cs="Times New Roman"/>
          <w:sz w:val="24"/>
          <w:szCs w:val="24"/>
        </w:rPr>
        <w:t xml:space="preserve"> protocol it follows needs to adhere to the standards set forth by the Federal Communications Commission (FCC). Second, because our device will be embedded into an animal or a human, our device also</w:t>
      </w:r>
      <w:r w:rsidR="00425D76">
        <w:rPr>
          <w:rFonts w:ascii="Times New Roman" w:eastAsia="Times New Roman" w:hAnsi="Times New Roman" w:cs="Times New Roman"/>
          <w:sz w:val="24"/>
          <w:szCs w:val="24"/>
        </w:rPr>
        <w:t xml:space="preserve"> needs to</w:t>
      </w:r>
      <w:r w:rsidR="0006065E">
        <w:rPr>
          <w:rFonts w:ascii="Times New Roman" w:eastAsia="Times New Roman" w:hAnsi="Times New Roman" w:cs="Times New Roman"/>
          <w:sz w:val="24"/>
          <w:szCs w:val="24"/>
        </w:rPr>
        <w:t xml:space="preserve"> </w:t>
      </w:r>
      <w:r w:rsidR="00425D76">
        <w:rPr>
          <w:rFonts w:ascii="Times New Roman" w:eastAsia="Times New Roman" w:hAnsi="Times New Roman" w:cs="Times New Roman"/>
          <w:sz w:val="24"/>
          <w:szCs w:val="24"/>
        </w:rPr>
        <w:t xml:space="preserve">comply </w:t>
      </w:r>
      <w:r w:rsidR="008D4DCB">
        <w:rPr>
          <w:rFonts w:ascii="Times New Roman" w:eastAsia="Times New Roman" w:hAnsi="Times New Roman" w:cs="Times New Roman"/>
          <w:sz w:val="24"/>
          <w:szCs w:val="24"/>
        </w:rPr>
        <w:t xml:space="preserve">with </w:t>
      </w:r>
      <w:r w:rsidR="0006065E">
        <w:rPr>
          <w:rFonts w:ascii="Times New Roman" w:eastAsia="Times New Roman" w:hAnsi="Times New Roman" w:cs="Times New Roman"/>
          <w:sz w:val="24"/>
          <w:szCs w:val="24"/>
        </w:rPr>
        <w:t xml:space="preserve">the Animal Welfare Act of 1966 </w:t>
      </w:r>
      <w:r w:rsidR="00143A52">
        <w:rPr>
          <w:rFonts w:ascii="Times New Roman" w:eastAsia="Times New Roman" w:hAnsi="Times New Roman" w:cs="Times New Roman"/>
          <w:sz w:val="24"/>
          <w:szCs w:val="24"/>
        </w:rPr>
        <w:t xml:space="preserve">(AWA) </w:t>
      </w:r>
      <w:r w:rsidR="0006065E">
        <w:rPr>
          <w:rFonts w:ascii="Times New Roman" w:eastAsia="Times New Roman" w:hAnsi="Times New Roman" w:cs="Times New Roman"/>
          <w:sz w:val="24"/>
          <w:szCs w:val="24"/>
        </w:rPr>
        <w:t>and the regulations set forth by The Food and Drug Administration (FDA). Finally,</w:t>
      </w:r>
      <w:r w:rsidR="00143A52">
        <w:rPr>
          <w:rFonts w:ascii="Times New Roman" w:eastAsia="Times New Roman" w:hAnsi="Times New Roman" w:cs="Times New Roman"/>
          <w:sz w:val="24"/>
          <w:szCs w:val="24"/>
        </w:rPr>
        <w:t xml:space="preserve"> as engineers,</w:t>
      </w:r>
      <w:r w:rsidR="0006065E">
        <w:rPr>
          <w:rFonts w:ascii="Times New Roman" w:eastAsia="Times New Roman" w:hAnsi="Times New Roman" w:cs="Times New Roman"/>
          <w:sz w:val="24"/>
          <w:szCs w:val="24"/>
        </w:rPr>
        <w:t xml:space="preserve"> it is also important that </w:t>
      </w:r>
      <w:r w:rsidR="00425D76">
        <w:rPr>
          <w:rFonts w:ascii="Times New Roman" w:eastAsia="Times New Roman" w:hAnsi="Times New Roman" w:cs="Times New Roman"/>
          <w:sz w:val="24"/>
          <w:szCs w:val="24"/>
        </w:rPr>
        <w:t xml:space="preserve">as a team, we, </w:t>
      </w:r>
      <w:r w:rsidR="00E00119">
        <w:rPr>
          <w:rFonts w:ascii="Times New Roman" w:eastAsia="Times New Roman" w:hAnsi="Times New Roman" w:cs="Times New Roman"/>
          <w:sz w:val="24"/>
          <w:szCs w:val="24"/>
        </w:rPr>
        <w:t>and our device</w:t>
      </w:r>
      <w:r w:rsidR="00425D76">
        <w:rPr>
          <w:rFonts w:ascii="Times New Roman" w:eastAsia="Times New Roman" w:hAnsi="Times New Roman" w:cs="Times New Roman"/>
          <w:sz w:val="24"/>
          <w:szCs w:val="24"/>
        </w:rPr>
        <w:t>,</w:t>
      </w:r>
      <w:r w:rsidR="00E00119">
        <w:rPr>
          <w:rFonts w:ascii="Times New Roman" w:eastAsia="Times New Roman" w:hAnsi="Times New Roman" w:cs="Times New Roman"/>
          <w:sz w:val="24"/>
          <w:szCs w:val="24"/>
        </w:rPr>
        <w:t xml:space="preserve"> adhere</w:t>
      </w:r>
      <w:r w:rsidR="0006065E">
        <w:rPr>
          <w:rFonts w:ascii="Times New Roman" w:eastAsia="Times New Roman" w:hAnsi="Times New Roman" w:cs="Times New Roman"/>
          <w:sz w:val="24"/>
          <w:szCs w:val="24"/>
        </w:rPr>
        <w:t xml:space="preserve"> to the IEEE Code of Ethics.</w:t>
      </w:r>
    </w:p>
    <w:p w:rsidR="005B073C" w:rsidRDefault="005B073C" w:rsidP="006C21A7">
      <w:pPr>
        <w:pStyle w:val="Normal1"/>
        <w:spacing w:after="0" w:line="360" w:lineRule="auto"/>
        <w:rPr>
          <w:rFonts w:ascii="Times New Roman" w:eastAsia="Times New Roman" w:hAnsi="Times New Roman" w:cs="Times New Roman"/>
          <w:sz w:val="24"/>
          <w:szCs w:val="24"/>
        </w:rPr>
      </w:pPr>
    </w:p>
    <w:p w:rsidR="006A181C" w:rsidRDefault="00931E34" w:rsidP="006C21A7">
      <w:pPr>
        <w:pStyle w:val="Normal1"/>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FCC has specific regulations describing the available frequencies that our device can use for power and communication as well as the communication protocol that it can use. For example, the only frequency bands that have been designated for use under specified conditions are those between 9 kHz and 275 GHz. In addition, wireless power transfer devices operating at frequencies above 9 kHz are intentional radiators and are subject to Parts 15 and 18 of the FCC rules.</w:t>
      </w:r>
    </w:p>
    <w:p w:rsidR="00467861" w:rsidRDefault="00467861" w:rsidP="006C21A7">
      <w:pPr>
        <w:pStyle w:val="Normal1"/>
        <w:spacing w:after="0" w:line="360" w:lineRule="auto"/>
        <w:rPr>
          <w:rFonts w:ascii="Times New Roman" w:eastAsia="Times New Roman" w:hAnsi="Times New Roman" w:cs="Times New Roman"/>
          <w:sz w:val="24"/>
          <w:szCs w:val="24"/>
        </w:rPr>
      </w:pPr>
    </w:p>
    <w:p w:rsidR="00E045E5" w:rsidRDefault="00CF19A4" w:rsidP="00CF19A4">
      <w:pPr>
        <w:pStyle w:val="Normal1"/>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Three major ethical concerns stem from </w:t>
      </w:r>
      <w:commentRangeStart w:id="11"/>
      <w:r>
        <w:rPr>
          <w:rFonts w:ascii="Times New Roman" w:eastAsia="Times New Roman" w:hAnsi="Times New Roman" w:cs="Times New Roman"/>
          <w:sz w:val="24"/>
          <w:szCs w:val="24"/>
        </w:rPr>
        <w:t>implanting devices into humans</w:t>
      </w:r>
      <w:commentRangeEnd w:id="11"/>
      <w:r w:rsidR="001831D4">
        <w:rPr>
          <w:rStyle w:val="CommentReference"/>
        </w:rPr>
        <w:commentReference w:id="11"/>
      </w:r>
      <w:r>
        <w:rPr>
          <w:rFonts w:ascii="Times New Roman" w:eastAsia="Times New Roman" w:hAnsi="Times New Roman" w:cs="Times New Roman"/>
          <w:sz w:val="24"/>
          <w:szCs w:val="24"/>
        </w:rPr>
        <w:t>. First, it</w:t>
      </w:r>
      <w:r w:rsidR="006C21A7" w:rsidRPr="008D64FE">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a</w:t>
      </w:r>
      <w:r w:rsidR="00E045E5">
        <w:rPr>
          <w:rFonts w:ascii="Times New Roman" w:eastAsia="Times New Roman" w:hAnsi="Times New Roman" w:cs="Times New Roman"/>
          <w:sz w:val="24"/>
          <w:szCs w:val="24"/>
        </w:rPr>
        <w:t xml:space="preserve"> possible violation of an individual’s right bodily integrity</w:t>
      </w:r>
      <w:r w:rsidR="006A181C">
        <w:rPr>
          <w:rFonts w:ascii="Times New Roman" w:eastAsia="Times New Roman" w:hAnsi="Times New Roman" w:cs="Times New Roman"/>
          <w:sz w:val="24"/>
          <w:szCs w:val="24"/>
        </w:rPr>
        <w:t xml:space="preserve"> [RFID Inside].</w:t>
      </w:r>
      <w:r>
        <w:rPr>
          <w:rFonts w:ascii="Times New Roman" w:eastAsia="Times New Roman" w:hAnsi="Times New Roman" w:cs="Times New Roman"/>
          <w:sz w:val="24"/>
          <w:szCs w:val="24"/>
        </w:rPr>
        <w:t xml:space="preserve"> Only those who voluntarily agree to the implant should receive one. Second, it is a</w:t>
      </w:r>
      <w:r w:rsidR="00E045E5">
        <w:rPr>
          <w:rFonts w:ascii="Times New Roman" w:eastAsia="Times New Roman" w:hAnsi="Times New Roman" w:cs="Times New Roman"/>
          <w:sz w:val="24"/>
          <w:szCs w:val="24"/>
        </w:rPr>
        <w:t xml:space="preserve"> possible infringement of an individual’s right to</w:t>
      </w:r>
      <w:r w:rsidR="006C21A7" w:rsidRPr="008D64FE">
        <w:rPr>
          <w:rFonts w:ascii="Times New Roman" w:eastAsia="Times New Roman" w:hAnsi="Times New Roman" w:cs="Times New Roman"/>
          <w:sz w:val="24"/>
          <w:szCs w:val="24"/>
        </w:rPr>
        <w:t xml:space="preserve"> </w:t>
      </w:r>
      <w:r w:rsidR="00AA3BEA">
        <w:rPr>
          <w:rFonts w:ascii="Times New Roman" w:eastAsia="Times New Roman" w:hAnsi="Times New Roman" w:cs="Times New Roman"/>
          <w:sz w:val="24"/>
          <w:szCs w:val="24"/>
        </w:rPr>
        <w:t>privacy</w:t>
      </w:r>
      <w:r w:rsidR="00E045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Because the device communicates personal data</w:t>
      </w:r>
      <w:r w:rsidRPr="008D64FE">
        <w:rPr>
          <w:rFonts w:ascii="Times New Roman" w:eastAsia="Times New Roman" w:hAnsi="Times New Roman" w:cs="Times New Roman"/>
          <w:sz w:val="24"/>
          <w:szCs w:val="24"/>
        </w:rPr>
        <w:t xml:space="preserve">, it is essential to design a secure system that will safeguard against </w:t>
      </w:r>
      <w:r>
        <w:rPr>
          <w:rFonts w:ascii="Times New Roman" w:eastAsia="Times New Roman" w:hAnsi="Times New Roman" w:cs="Times New Roman"/>
          <w:sz w:val="24"/>
          <w:szCs w:val="24"/>
        </w:rPr>
        <w:t xml:space="preserve">possible misuse of that data.  Finally, implants can pose a possible safety hazard. </w:t>
      </w:r>
      <w:r w:rsidR="00144414">
        <w:rPr>
          <w:rFonts w:ascii="Times New Roman" w:eastAsia="Times New Roman" w:hAnsi="Times New Roman" w:cs="Times New Roman"/>
          <w:sz w:val="24"/>
          <w:szCs w:val="24"/>
        </w:rPr>
        <w:t xml:space="preserve">For example, </w:t>
      </w:r>
      <w:r>
        <w:rPr>
          <w:rFonts w:ascii="Times New Roman" w:eastAsia="Times New Roman" w:hAnsi="Times New Roman" w:cs="Times New Roman"/>
          <w:sz w:val="24"/>
          <w:szCs w:val="24"/>
        </w:rPr>
        <w:t>the implant may migrate under the skin and throughout the body.</w:t>
      </w:r>
      <w:r w:rsidR="00144414">
        <w:rPr>
          <w:rFonts w:ascii="Times New Roman" w:eastAsia="Times New Roman" w:hAnsi="Times New Roman" w:cs="Times New Roman"/>
          <w:sz w:val="24"/>
          <w:szCs w:val="24"/>
        </w:rPr>
        <w:t xml:space="preserve"> Additionally, the implant could be a source of interference with other medical technologies and devices.</w:t>
      </w:r>
    </w:p>
    <w:p w:rsidR="00144414" w:rsidRDefault="00144414" w:rsidP="00CF19A4">
      <w:pPr>
        <w:pStyle w:val="Normal1"/>
        <w:spacing w:after="0" w:line="360" w:lineRule="auto"/>
        <w:rPr>
          <w:rFonts w:ascii="Times New Roman" w:eastAsia="Times New Roman" w:hAnsi="Times New Roman" w:cs="Times New Roman"/>
          <w:sz w:val="24"/>
          <w:szCs w:val="24"/>
        </w:rPr>
      </w:pPr>
    </w:p>
    <w:p w:rsidR="00144414" w:rsidRPr="008D64FE" w:rsidRDefault="00144414" w:rsidP="00CF19A4">
      <w:pPr>
        <w:pStyle w:val="Normal1"/>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as engineers, it is important that we adhere to the IEEE Code of Ethics. It is our responsibility to make decisions “consistent with the safety, health, and welfare of the public” [IEEE Code of Ethics]. In addition, we must “disclose promptly factors that might endanger the public or the environment” [IEEE Code of Ethics].</w:t>
      </w:r>
      <w:r w:rsidR="006A181C">
        <w:rPr>
          <w:rFonts w:ascii="Times New Roman" w:eastAsia="Times New Roman" w:hAnsi="Times New Roman" w:cs="Times New Roman"/>
          <w:sz w:val="24"/>
          <w:szCs w:val="24"/>
        </w:rPr>
        <w:t xml:space="preserve"> </w:t>
      </w:r>
    </w:p>
    <w:p w:rsidR="00B11933" w:rsidRPr="008D64FE" w:rsidRDefault="00B11933" w:rsidP="006C21A7">
      <w:pPr>
        <w:pStyle w:val="Normal1"/>
        <w:spacing w:after="0" w:line="360" w:lineRule="auto"/>
        <w:rPr>
          <w:rFonts w:ascii="Times New Roman" w:eastAsia="Times New Roman" w:hAnsi="Times New Roman" w:cs="Times New Roman"/>
          <w:sz w:val="24"/>
          <w:szCs w:val="24"/>
        </w:rPr>
      </w:pPr>
    </w:p>
    <w:p w:rsidR="006C21A7" w:rsidRPr="008D64FE" w:rsidRDefault="009D103E" w:rsidP="006C21A7">
      <w:pPr>
        <w:pStyle w:val="Normal1"/>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2.6</w:t>
      </w:r>
      <w:r w:rsidR="006C21A7" w:rsidRPr="008D64FE">
        <w:rPr>
          <w:rFonts w:ascii="Times New Roman" w:eastAsia="Times New Roman" w:hAnsi="Times New Roman" w:cs="Times New Roman"/>
          <w:b/>
          <w:sz w:val="24"/>
          <w:szCs w:val="24"/>
        </w:rPr>
        <w:t xml:space="preserve"> </w:t>
      </w:r>
      <w:commentRangeStart w:id="12"/>
      <w:r w:rsidR="008D64FE">
        <w:rPr>
          <w:rFonts w:ascii="Times New Roman" w:eastAsia="Times New Roman" w:hAnsi="Times New Roman" w:cs="Times New Roman"/>
          <w:b/>
          <w:sz w:val="24"/>
          <w:szCs w:val="24"/>
        </w:rPr>
        <w:t xml:space="preserve">Project </w:t>
      </w:r>
      <w:r w:rsidR="006C21A7" w:rsidRPr="008D64FE">
        <w:rPr>
          <w:rFonts w:ascii="Times New Roman" w:eastAsia="Times New Roman" w:hAnsi="Times New Roman" w:cs="Times New Roman"/>
          <w:b/>
          <w:sz w:val="24"/>
          <w:szCs w:val="24"/>
        </w:rPr>
        <w:t xml:space="preserve">Deliverables </w:t>
      </w:r>
      <w:commentRangeEnd w:id="12"/>
      <w:r w:rsidR="001831D4">
        <w:rPr>
          <w:rStyle w:val="CommentReference"/>
        </w:rPr>
        <w:commentReference w:id="12"/>
      </w:r>
    </w:p>
    <w:p w:rsidR="00B11933" w:rsidRDefault="00603B61">
      <w:pPr>
        <w:spacing w:after="0" w:line="360" w:lineRule="auto"/>
        <w:rPr>
          <w:rFonts w:ascii="Times New Roman" w:eastAsia="Times New Roman" w:hAnsi="Times New Roman" w:cs="Times New Roman"/>
          <w:sz w:val="24"/>
          <w:szCs w:val="24"/>
        </w:rPr>
      </w:pPr>
      <w:r w:rsidRPr="00603B61">
        <w:rPr>
          <w:rFonts w:ascii="Times New Roman" w:eastAsia="Times New Roman" w:hAnsi="Times New Roman" w:cs="Times New Roman"/>
          <w:sz w:val="24"/>
          <w:szCs w:val="24"/>
        </w:rPr>
        <w:lastRenderedPageBreak/>
        <w:t xml:space="preserve">Our project deliverables consist of a prototype and the associated documentation. The prototype will consist of a main system built around </w:t>
      </w:r>
      <w:commentRangeStart w:id="13"/>
      <w:r w:rsidRPr="00603B61">
        <w:rPr>
          <w:rFonts w:ascii="Times New Roman" w:eastAsia="Times New Roman" w:hAnsi="Times New Roman" w:cs="Times New Roman"/>
          <w:sz w:val="24"/>
          <w:szCs w:val="24"/>
        </w:rPr>
        <w:t>TI MSP430 processor</w:t>
      </w:r>
      <w:commentRangeEnd w:id="13"/>
      <w:r w:rsidR="001831D4">
        <w:rPr>
          <w:rStyle w:val="CommentReference"/>
        </w:rPr>
        <w:commentReference w:id="13"/>
      </w:r>
      <w:r w:rsidRPr="00603B61">
        <w:rPr>
          <w:rFonts w:ascii="Times New Roman" w:eastAsia="Times New Roman" w:hAnsi="Times New Roman" w:cs="Times New Roman"/>
          <w:sz w:val="24"/>
          <w:szCs w:val="24"/>
        </w:rPr>
        <w:t xml:space="preserve">, a cage with </w:t>
      </w:r>
      <w:commentRangeStart w:id="14"/>
      <w:r w:rsidRPr="00603B61">
        <w:rPr>
          <w:rFonts w:ascii="Times New Roman" w:eastAsia="Times New Roman" w:hAnsi="Times New Roman" w:cs="Times New Roman"/>
          <w:sz w:val="24"/>
          <w:szCs w:val="24"/>
        </w:rPr>
        <w:t xml:space="preserve">induction coils </w:t>
      </w:r>
      <w:commentRangeEnd w:id="14"/>
      <w:r w:rsidR="001831D4">
        <w:rPr>
          <w:rStyle w:val="CommentReference"/>
        </w:rPr>
        <w:commentReference w:id="14"/>
      </w:r>
      <w:r w:rsidRPr="00603B61">
        <w:rPr>
          <w:rFonts w:ascii="Times New Roman" w:eastAsia="Times New Roman" w:hAnsi="Times New Roman" w:cs="Times New Roman"/>
          <w:sz w:val="24"/>
          <w:szCs w:val="24"/>
        </w:rPr>
        <w:t xml:space="preserve">attached to its walls, and </w:t>
      </w:r>
      <w:proofErr w:type="gramStart"/>
      <w:r w:rsidRPr="00603B61">
        <w:rPr>
          <w:rFonts w:ascii="Times New Roman" w:eastAsia="Times New Roman" w:hAnsi="Times New Roman" w:cs="Times New Roman"/>
          <w:sz w:val="24"/>
          <w:szCs w:val="24"/>
        </w:rPr>
        <w:t>a user</w:t>
      </w:r>
      <w:proofErr w:type="gramEnd"/>
      <w:r w:rsidRPr="00603B61">
        <w:rPr>
          <w:rFonts w:ascii="Times New Roman" w:eastAsia="Times New Roman" w:hAnsi="Times New Roman" w:cs="Times New Roman"/>
          <w:sz w:val="24"/>
          <w:szCs w:val="24"/>
        </w:rPr>
        <w:t xml:space="preserve"> interface software. The documentation will include both client and user documentation. The client documentation will describe our research and our design while the user documentation will describe the installation, operation, and maintenance of the system.</w:t>
      </w:r>
    </w:p>
    <w:p w:rsidR="00603B61" w:rsidRPr="008D64FE" w:rsidRDefault="00603B61">
      <w:pPr>
        <w:spacing w:after="0" w:line="360" w:lineRule="auto"/>
        <w:rPr>
          <w:rFonts w:ascii="Times New Roman" w:hAnsi="Times New Roman" w:cs="Times New Roman"/>
          <w:sz w:val="24"/>
          <w:szCs w:val="24"/>
        </w:rPr>
      </w:pPr>
    </w:p>
    <w:p w:rsidR="00BF4810" w:rsidRPr="008D64FE" w:rsidRDefault="002606EB">
      <w:pPr>
        <w:numPr>
          <w:ilvl w:val="0"/>
          <w:numId w:val="2"/>
        </w:numPr>
        <w:spacing w:after="0" w:line="360" w:lineRule="auto"/>
        <w:ind w:hanging="420"/>
        <w:contextualSpacing/>
        <w:rPr>
          <w:rFonts w:ascii="Times New Roman" w:eastAsia="Times New Roman" w:hAnsi="Times New Roman" w:cs="Times New Roman"/>
          <w:b/>
          <w:sz w:val="24"/>
          <w:szCs w:val="24"/>
        </w:rPr>
      </w:pPr>
      <w:r w:rsidRPr="008D64FE">
        <w:rPr>
          <w:rFonts w:ascii="Times New Roman" w:eastAsia="Times New Roman" w:hAnsi="Times New Roman" w:cs="Times New Roman"/>
          <w:b/>
          <w:sz w:val="24"/>
          <w:szCs w:val="24"/>
        </w:rPr>
        <w:t xml:space="preserve">DESIGN </w:t>
      </w:r>
      <w:r w:rsidR="008D64FE">
        <w:rPr>
          <w:rFonts w:ascii="Times New Roman" w:eastAsia="Times New Roman" w:hAnsi="Times New Roman" w:cs="Times New Roman"/>
          <w:b/>
          <w:sz w:val="24"/>
          <w:szCs w:val="24"/>
        </w:rPr>
        <w:t>REQUIREMENTS</w:t>
      </w:r>
    </w:p>
    <w:p w:rsidR="008D64FE" w:rsidRDefault="00B11933">
      <w:pPr>
        <w:spacing w:after="0" w:line="360" w:lineRule="auto"/>
        <w:rPr>
          <w:rFonts w:ascii="Times New Roman" w:hAnsi="Times New Roman" w:cs="Times New Roman"/>
          <w:sz w:val="24"/>
          <w:szCs w:val="24"/>
        </w:rPr>
      </w:pPr>
      <w:r w:rsidRPr="00B11933">
        <w:rPr>
          <w:rFonts w:ascii="Times New Roman" w:hAnsi="Times New Roman" w:cs="Times New Roman"/>
          <w:sz w:val="24"/>
          <w:szCs w:val="24"/>
        </w:rPr>
        <w:t>To meet the needs of our client, we will develop a two device system. The first device will be an implanted device that will be collecting the data and outputting it when requested. The second device will be a transceiver that has four main functions: providing power to the implanted device, sending commands to the implanted device, receiving the data, and forwarding that data to a computer.</w:t>
      </w:r>
    </w:p>
    <w:p w:rsidR="001332F1" w:rsidRPr="008D64FE" w:rsidRDefault="001332F1">
      <w:pPr>
        <w:spacing w:after="0" w:line="360" w:lineRule="auto"/>
        <w:rPr>
          <w:rFonts w:ascii="Times New Roman" w:hAnsi="Times New Roman" w:cs="Times New Roman"/>
          <w:sz w:val="24"/>
          <w:szCs w:val="24"/>
        </w:rPr>
      </w:pPr>
    </w:p>
    <w:p w:rsidR="00BF4810" w:rsidRPr="008D64FE" w:rsidRDefault="002606EB">
      <w:pPr>
        <w:numPr>
          <w:ilvl w:val="1"/>
          <w:numId w:val="2"/>
        </w:numPr>
        <w:spacing w:after="0" w:line="360" w:lineRule="auto"/>
        <w:ind w:left="450" w:hanging="420"/>
        <w:contextualSpacing/>
        <w:rPr>
          <w:rFonts w:ascii="Times New Roman" w:eastAsia="Times New Roman" w:hAnsi="Times New Roman" w:cs="Times New Roman"/>
          <w:b/>
          <w:sz w:val="24"/>
          <w:szCs w:val="24"/>
        </w:rPr>
      </w:pPr>
      <w:r w:rsidRPr="008D64FE">
        <w:rPr>
          <w:rFonts w:ascii="Times New Roman" w:eastAsia="Times New Roman" w:hAnsi="Times New Roman" w:cs="Times New Roman"/>
          <w:b/>
          <w:sz w:val="24"/>
          <w:szCs w:val="24"/>
        </w:rPr>
        <w:t>Inputs and Outputs</w:t>
      </w:r>
    </w:p>
    <w:p w:rsidR="008D64FE" w:rsidRDefault="00D15A4A" w:rsidP="00D15A4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Our design takes inputs from two sources and responds with an output of the collected data. Inputs are received from the user as well as the sensors on the implant. User inputs consist of powering the transceiver and the chosen commands for getting the output. Sensor inputs consist of measurement data of the laboratory animal collected by the sensor. </w:t>
      </w:r>
      <w:r w:rsidR="007B3C34">
        <w:rPr>
          <w:rFonts w:ascii="Times New Roman" w:hAnsi="Times New Roman" w:cs="Times New Roman"/>
          <w:sz w:val="24"/>
          <w:szCs w:val="24"/>
        </w:rPr>
        <w:t xml:space="preserve">The system will output the data measured to the user in an easy to read format. </w:t>
      </w:r>
      <w:r>
        <w:rPr>
          <w:rFonts w:ascii="Times New Roman" w:hAnsi="Times New Roman" w:cs="Times New Roman"/>
          <w:sz w:val="24"/>
          <w:szCs w:val="24"/>
        </w:rPr>
        <w:t xml:space="preserve">Figure 1 below depicts the inputs and outputs of our design. </w:t>
      </w:r>
    </w:p>
    <w:p w:rsidR="0074620E" w:rsidRDefault="0074620E" w:rsidP="003078F5">
      <w:pPr>
        <w:spacing w:after="0" w:line="360" w:lineRule="auto"/>
        <w:jc w:val="center"/>
        <w:rPr>
          <w:rFonts w:ascii="Times New Roman" w:hAnsi="Times New Roman" w:cs="Times New Roman"/>
          <w:sz w:val="24"/>
          <w:szCs w:val="24"/>
        </w:rPr>
      </w:pPr>
      <w:r>
        <w:rPr>
          <w:noProof/>
        </w:rPr>
        <w:drawing>
          <wp:inline distT="0" distB="0" distL="0" distR="0" wp14:anchorId="4EFCC492" wp14:editId="18CA2E00">
            <wp:extent cx="5943600" cy="1464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464945"/>
                    </a:xfrm>
                    <a:prstGeom prst="rect">
                      <a:avLst/>
                    </a:prstGeom>
                  </pic:spPr>
                </pic:pic>
              </a:graphicData>
            </a:graphic>
          </wp:inline>
        </w:drawing>
      </w:r>
    </w:p>
    <w:p w:rsidR="003078F5" w:rsidRPr="008D64FE" w:rsidRDefault="003078F5" w:rsidP="003078F5">
      <w:pPr>
        <w:spacing w:after="0" w:line="360" w:lineRule="auto"/>
        <w:jc w:val="center"/>
        <w:rPr>
          <w:rFonts w:ascii="Times New Roman" w:hAnsi="Times New Roman" w:cs="Times New Roman"/>
          <w:b/>
          <w:sz w:val="24"/>
          <w:szCs w:val="24"/>
        </w:rPr>
      </w:pPr>
      <w:proofErr w:type="gramStart"/>
      <w:r w:rsidRPr="008D64FE">
        <w:rPr>
          <w:rFonts w:ascii="Times New Roman" w:hAnsi="Times New Roman" w:cs="Times New Roman"/>
          <w:b/>
          <w:sz w:val="24"/>
          <w:szCs w:val="24"/>
        </w:rPr>
        <w:t>Figure 1.</w:t>
      </w:r>
      <w:proofErr w:type="gramEnd"/>
      <w:r w:rsidRPr="008D64FE">
        <w:rPr>
          <w:rFonts w:ascii="Times New Roman" w:hAnsi="Times New Roman" w:cs="Times New Roman"/>
          <w:b/>
          <w:sz w:val="24"/>
          <w:szCs w:val="24"/>
        </w:rPr>
        <w:t xml:space="preserve"> Input and Output Diagram</w:t>
      </w:r>
    </w:p>
    <w:p w:rsidR="00D07604" w:rsidRPr="008D64FE" w:rsidRDefault="00D07604" w:rsidP="00340CAD">
      <w:pPr>
        <w:spacing w:after="0" w:line="360" w:lineRule="auto"/>
        <w:rPr>
          <w:rFonts w:ascii="Times New Roman" w:hAnsi="Times New Roman" w:cs="Times New Roman"/>
          <w:b/>
          <w:sz w:val="24"/>
          <w:szCs w:val="24"/>
        </w:rPr>
      </w:pPr>
    </w:p>
    <w:p w:rsidR="00BF4810" w:rsidRPr="008D64FE" w:rsidRDefault="002606EB">
      <w:pPr>
        <w:numPr>
          <w:ilvl w:val="2"/>
          <w:numId w:val="2"/>
        </w:numPr>
        <w:spacing w:after="0" w:line="360" w:lineRule="auto"/>
        <w:ind w:left="720" w:hanging="720"/>
        <w:contextualSpacing/>
        <w:rPr>
          <w:rFonts w:ascii="Times New Roman" w:eastAsia="Times New Roman" w:hAnsi="Times New Roman" w:cs="Times New Roman"/>
          <w:b/>
          <w:sz w:val="24"/>
          <w:szCs w:val="24"/>
        </w:rPr>
      </w:pPr>
      <w:r w:rsidRPr="008D64FE">
        <w:rPr>
          <w:rFonts w:ascii="Times New Roman" w:eastAsia="Times New Roman" w:hAnsi="Times New Roman" w:cs="Times New Roman"/>
          <w:b/>
          <w:i/>
          <w:sz w:val="24"/>
          <w:szCs w:val="24"/>
        </w:rPr>
        <w:t>Input Specifications</w:t>
      </w:r>
    </w:p>
    <w:p w:rsidR="00313575" w:rsidRDefault="00D15A4A" w:rsidP="00313575">
      <w:pPr>
        <w:pStyle w:val="Normal1"/>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our design, inputs will come in from the sensors and user. The implant will take inputs of power and commands from the transceiver, and input of measurement data from the sensors.</w:t>
      </w:r>
      <w:r w:rsidR="007B3C34">
        <w:rPr>
          <w:rFonts w:ascii="Times New Roman" w:eastAsia="Times New Roman" w:hAnsi="Times New Roman" w:cs="Times New Roman"/>
          <w:sz w:val="24"/>
          <w:szCs w:val="24"/>
        </w:rPr>
        <w:t xml:space="preserve"> Table 1 describes the implant input specifications.</w:t>
      </w:r>
      <w:r>
        <w:rPr>
          <w:rFonts w:ascii="Times New Roman" w:eastAsia="Times New Roman" w:hAnsi="Times New Roman" w:cs="Times New Roman"/>
          <w:sz w:val="24"/>
          <w:szCs w:val="24"/>
        </w:rPr>
        <w:t xml:space="preserve"> The transceiver will take in inputs of power and commands from the user, and the sensor data from the implant. </w:t>
      </w:r>
      <w:r w:rsidR="007B3C34">
        <w:rPr>
          <w:rFonts w:ascii="Times New Roman" w:eastAsia="Times New Roman" w:hAnsi="Times New Roman" w:cs="Times New Roman"/>
          <w:sz w:val="24"/>
          <w:szCs w:val="24"/>
        </w:rPr>
        <w:t>Table 2 outlines the transceiver input specifications.</w:t>
      </w:r>
    </w:p>
    <w:p w:rsidR="00237992" w:rsidRPr="008D64FE" w:rsidRDefault="00237992" w:rsidP="00313575">
      <w:pPr>
        <w:pStyle w:val="Normal1"/>
        <w:spacing w:after="0" w:line="360" w:lineRule="auto"/>
        <w:rPr>
          <w:rFonts w:ascii="Times New Roman" w:eastAsia="Times New Roman" w:hAnsi="Times New Roman" w:cs="Times New Roman"/>
          <w:sz w:val="24"/>
          <w:szCs w:val="24"/>
        </w:rPr>
      </w:pPr>
    </w:p>
    <w:p w:rsidR="00BF4810" w:rsidRPr="008D64FE" w:rsidRDefault="002606EB" w:rsidP="003078F5">
      <w:pPr>
        <w:spacing w:after="0" w:line="360" w:lineRule="auto"/>
        <w:jc w:val="center"/>
        <w:rPr>
          <w:rFonts w:ascii="Times New Roman" w:hAnsi="Times New Roman" w:cs="Times New Roman"/>
          <w:sz w:val="24"/>
          <w:szCs w:val="24"/>
        </w:rPr>
      </w:pPr>
      <w:commentRangeStart w:id="15"/>
      <w:proofErr w:type="gramStart"/>
      <w:r w:rsidRPr="008D64FE">
        <w:rPr>
          <w:rFonts w:ascii="Times New Roman" w:eastAsia="Times New Roman" w:hAnsi="Times New Roman" w:cs="Times New Roman"/>
          <w:b/>
          <w:sz w:val="24"/>
          <w:szCs w:val="24"/>
        </w:rPr>
        <w:t>Table 1.</w:t>
      </w:r>
      <w:proofErr w:type="gramEnd"/>
      <w:r w:rsidR="009A6773">
        <w:rPr>
          <w:rFonts w:ascii="Times New Roman" w:eastAsia="Times New Roman" w:hAnsi="Times New Roman" w:cs="Times New Roman"/>
          <w:b/>
          <w:sz w:val="24"/>
          <w:szCs w:val="24"/>
        </w:rPr>
        <w:t xml:space="preserve"> </w:t>
      </w:r>
      <w:r w:rsidR="009A6773" w:rsidRPr="009A6773">
        <w:rPr>
          <w:rFonts w:ascii="Times New Roman" w:eastAsia="Times New Roman" w:hAnsi="Times New Roman" w:cs="Times New Roman"/>
          <w:b/>
          <w:sz w:val="24"/>
          <w:szCs w:val="24"/>
        </w:rPr>
        <w:t>Implant Input</w:t>
      </w:r>
      <w:r w:rsidR="009A6773">
        <w:rPr>
          <w:rFonts w:ascii="Times New Roman" w:eastAsia="Times New Roman" w:hAnsi="Times New Roman" w:cs="Times New Roman"/>
          <w:b/>
          <w:sz w:val="24"/>
          <w:szCs w:val="24"/>
        </w:rPr>
        <w:t xml:space="preserve"> Specifications</w:t>
      </w:r>
      <w:commentRangeEnd w:id="15"/>
      <w:r w:rsidR="00F965BA">
        <w:rPr>
          <w:rStyle w:val="CommentReference"/>
        </w:rPr>
        <w:commentReference w:id="15"/>
      </w:r>
    </w:p>
    <w:tbl>
      <w:tblPr>
        <w:tblStyle w:val="TableGrid"/>
        <w:tblW w:w="9450" w:type="dxa"/>
        <w:tblInd w:w="108" w:type="dxa"/>
        <w:tblLook w:val="04A0" w:firstRow="1" w:lastRow="0" w:firstColumn="1" w:lastColumn="0" w:noHBand="0" w:noVBand="1"/>
      </w:tblPr>
      <w:tblGrid>
        <w:gridCol w:w="3084"/>
        <w:gridCol w:w="6366"/>
      </w:tblGrid>
      <w:tr w:rsidR="0074620E" w:rsidTr="00340CAD">
        <w:tc>
          <w:tcPr>
            <w:tcW w:w="3084" w:type="dxa"/>
            <w:vAlign w:val="center"/>
          </w:tcPr>
          <w:p w:rsidR="0074620E" w:rsidRPr="00B028DB" w:rsidRDefault="0074620E" w:rsidP="00340CAD">
            <w:pPr>
              <w:pStyle w:val="Normal1"/>
              <w:spacing w:line="360" w:lineRule="auto"/>
              <w:jc w:val="center"/>
              <w:rPr>
                <w:rFonts w:ascii="Times New Roman" w:hAnsi="Times New Roman" w:cs="Times New Roman"/>
                <w:sz w:val="24"/>
                <w:szCs w:val="24"/>
              </w:rPr>
            </w:pPr>
            <w:r w:rsidRPr="00B028DB">
              <w:rPr>
                <w:rFonts w:ascii="Times New Roman" w:hAnsi="Times New Roman" w:cs="Times New Roman"/>
                <w:sz w:val="24"/>
                <w:szCs w:val="24"/>
              </w:rPr>
              <w:t>Title</w:t>
            </w:r>
          </w:p>
        </w:tc>
        <w:tc>
          <w:tcPr>
            <w:tcW w:w="6366" w:type="dxa"/>
            <w:vAlign w:val="center"/>
          </w:tcPr>
          <w:p w:rsidR="0074620E" w:rsidRPr="00B028DB" w:rsidRDefault="0074620E" w:rsidP="00340CAD">
            <w:pPr>
              <w:pStyle w:val="Normal1"/>
              <w:spacing w:line="360" w:lineRule="auto"/>
              <w:jc w:val="center"/>
              <w:rPr>
                <w:rFonts w:ascii="Times New Roman" w:hAnsi="Times New Roman" w:cs="Times New Roman"/>
                <w:sz w:val="24"/>
                <w:szCs w:val="24"/>
              </w:rPr>
            </w:pPr>
            <w:r>
              <w:rPr>
                <w:rFonts w:ascii="Times New Roman" w:hAnsi="Times New Roman" w:cs="Times New Roman"/>
                <w:sz w:val="24"/>
                <w:szCs w:val="24"/>
              </w:rPr>
              <w:t>Description</w:t>
            </w:r>
          </w:p>
        </w:tc>
      </w:tr>
      <w:tr w:rsidR="0074620E" w:rsidTr="00340CAD">
        <w:tc>
          <w:tcPr>
            <w:tcW w:w="3084" w:type="dxa"/>
            <w:vAlign w:val="center"/>
          </w:tcPr>
          <w:p w:rsidR="0074620E" w:rsidRPr="00B028DB" w:rsidRDefault="0074620E" w:rsidP="0074620E">
            <w:pPr>
              <w:pStyle w:val="Normal1"/>
              <w:spacing w:line="360" w:lineRule="auto"/>
              <w:rPr>
                <w:rFonts w:ascii="Times New Roman" w:hAnsi="Times New Roman" w:cs="Times New Roman"/>
                <w:sz w:val="24"/>
                <w:szCs w:val="24"/>
              </w:rPr>
            </w:pPr>
            <w:r>
              <w:rPr>
                <w:rFonts w:ascii="Times New Roman" w:hAnsi="Times New Roman" w:cs="Times New Roman"/>
                <w:sz w:val="24"/>
                <w:szCs w:val="24"/>
              </w:rPr>
              <w:t>Wireless Power</w:t>
            </w:r>
          </w:p>
        </w:tc>
        <w:tc>
          <w:tcPr>
            <w:tcW w:w="6366" w:type="dxa"/>
            <w:vAlign w:val="center"/>
          </w:tcPr>
          <w:p w:rsidR="0074620E" w:rsidRPr="00B028DB" w:rsidRDefault="0074620E" w:rsidP="0074620E">
            <w:pPr>
              <w:pStyle w:val="Normal1"/>
              <w:spacing w:line="360" w:lineRule="auto"/>
              <w:rPr>
                <w:rFonts w:ascii="Times New Roman" w:hAnsi="Times New Roman" w:cs="Times New Roman"/>
                <w:sz w:val="24"/>
                <w:szCs w:val="24"/>
              </w:rPr>
            </w:pPr>
            <w:r w:rsidRPr="00EA087E">
              <w:rPr>
                <w:rFonts w:ascii="Times New Roman" w:hAnsi="Times New Roman" w:cs="Times New Roman"/>
                <w:sz w:val="24"/>
                <w:szCs w:val="24"/>
              </w:rPr>
              <w:t>The device has no battery, therefore must be powered wireless via magnetic fields.</w:t>
            </w:r>
          </w:p>
        </w:tc>
      </w:tr>
      <w:tr w:rsidR="0074620E" w:rsidTr="00340CAD">
        <w:tc>
          <w:tcPr>
            <w:tcW w:w="3084" w:type="dxa"/>
            <w:vAlign w:val="center"/>
          </w:tcPr>
          <w:p w:rsidR="0074620E" w:rsidRPr="00B028DB" w:rsidRDefault="0074620E" w:rsidP="0074620E">
            <w:pPr>
              <w:pStyle w:val="Normal1"/>
              <w:spacing w:line="360" w:lineRule="auto"/>
              <w:rPr>
                <w:rFonts w:ascii="Times New Roman" w:hAnsi="Times New Roman" w:cs="Times New Roman"/>
                <w:sz w:val="24"/>
                <w:szCs w:val="24"/>
              </w:rPr>
            </w:pPr>
            <w:r>
              <w:rPr>
                <w:rFonts w:ascii="Times New Roman" w:hAnsi="Times New Roman" w:cs="Times New Roman"/>
                <w:sz w:val="24"/>
                <w:szCs w:val="24"/>
              </w:rPr>
              <w:t>Commands</w:t>
            </w:r>
          </w:p>
        </w:tc>
        <w:tc>
          <w:tcPr>
            <w:tcW w:w="6366" w:type="dxa"/>
            <w:vAlign w:val="center"/>
          </w:tcPr>
          <w:p w:rsidR="0074620E" w:rsidRPr="00B028DB" w:rsidRDefault="0074620E" w:rsidP="0074620E">
            <w:pPr>
              <w:pStyle w:val="Normal1"/>
              <w:spacing w:line="360" w:lineRule="auto"/>
              <w:rPr>
                <w:rFonts w:ascii="Times New Roman" w:hAnsi="Times New Roman" w:cs="Times New Roman"/>
                <w:sz w:val="24"/>
                <w:szCs w:val="24"/>
              </w:rPr>
            </w:pPr>
            <w:r w:rsidRPr="00EA087E">
              <w:rPr>
                <w:rFonts w:ascii="Times New Roman" w:hAnsi="Times New Roman" w:cs="Times New Roman"/>
                <w:sz w:val="24"/>
                <w:szCs w:val="24"/>
              </w:rPr>
              <w:t xml:space="preserve">The transceiver </w:t>
            </w:r>
            <w:commentRangeStart w:id="16"/>
            <w:r w:rsidRPr="00EA087E">
              <w:rPr>
                <w:rFonts w:ascii="Times New Roman" w:hAnsi="Times New Roman" w:cs="Times New Roman"/>
                <w:sz w:val="24"/>
                <w:szCs w:val="24"/>
              </w:rPr>
              <w:t>can make specific requests such as the sensor data or the implant’s ID.</w:t>
            </w:r>
            <w:commentRangeEnd w:id="16"/>
            <w:r w:rsidR="00F965BA">
              <w:rPr>
                <w:rStyle w:val="CommentReference"/>
              </w:rPr>
              <w:commentReference w:id="16"/>
            </w:r>
          </w:p>
        </w:tc>
      </w:tr>
      <w:tr w:rsidR="0074620E" w:rsidTr="00340CAD">
        <w:tc>
          <w:tcPr>
            <w:tcW w:w="3084" w:type="dxa"/>
            <w:vAlign w:val="center"/>
          </w:tcPr>
          <w:p w:rsidR="0074620E" w:rsidRPr="00B028DB" w:rsidRDefault="0074620E" w:rsidP="0074620E">
            <w:pPr>
              <w:pStyle w:val="Normal1"/>
              <w:spacing w:line="360" w:lineRule="auto"/>
              <w:rPr>
                <w:rFonts w:ascii="Times New Roman" w:hAnsi="Times New Roman" w:cs="Times New Roman"/>
                <w:sz w:val="24"/>
                <w:szCs w:val="24"/>
              </w:rPr>
            </w:pPr>
            <w:r>
              <w:rPr>
                <w:rFonts w:ascii="Times New Roman" w:hAnsi="Times New Roman" w:cs="Times New Roman"/>
                <w:sz w:val="24"/>
                <w:szCs w:val="24"/>
              </w:rPr>
              <w:t>Sensor Data</w:t>
            </w:r>
          </w:p>
        </w:tc>
        <w:tc>
          <w:tcPr>
            <w:tcW w:w="6366" w:type="dxa"/>
            <w:vAlign w:val="center"/>
          </w:tcPr>
          <w:p w:rsidR="0074620E" w:rsidRPr="00B028DB" w:rsidRDefault="0074620E" w:rsidP="0074620E">
            <w:pPr>
              <w:pStyle w:val="Normal1"/>
              <w:spacing w:line="360" w:lineRule="auto"/>
              <w:rPr>
                <w:rFonts w:ascii="Times New Roman" w:hAnsi="Times New Roman" w:cs="Times New Roman"/>
                <w:sz w:val="24"/>
                <w:szCs w:val="24"/>
              </w:rPr>
            </w:pPr>
            <w:r w:rsidRPr="0074620E">
              <w:rPr>
                <w:rFonts w:ascii="Times New Roman" w:hAnsi="Times New Roman" w:cs="Times New Roman"/>
                <w:sz w:val="24"/>
                <w:szCs w:val="24"/>
              </w:rPr>
              <w:t xml:space="preserve">The implant must be able to sample from different sensors such </w:t>
            </w:r>
            <w:commentRangeStart w:id="17"/>
            <w:r w:rsidRPr="0074620E">
              <w:rPr>
                <w:rFonts w:ascii="Times New Roman" w:hAnsi="Times New Roman" w:cs="Times New Roman"/>
                <w:sz w:val="24"/>
                <w:szCs w:val="24"/>
              </w:rPr>
              <w:t>as temperature, acceleration, glucose levels</w:t>
            </w:r>
            <w:commentRangeEnd w:id="17"/>
            <w:r w:rsidR="00F965BA">
              <w:rPr>
                <w:rStyle w:val="CommentReference"/>
              </w:rPr>
              <w:commentReference w:id="17"/>
            </w:r>
            <w:r w:rsidRPr="0074620E">
              <w:rPr>
                <w:rFonts w:ascii="Times New Roman" w:hAnsi="Times New Roman" w:cs="Times New Roman"/>
                <w:sz w:val="24"/>
                <w:szCs w:val="24"/>
              </w:rPr>
              <w:t>, etc.</w:t>
            </w:r>
          </w:p>
        </w:tc>
      </w:tr>
    </w:tbl>
    <w:p w:rsidR="009A6773" w:rsidRDefault="009A6773" w:rsidP="009A6773">
      <w:pPr>
        <w:spacing w:after="0" w:line="360" w:lineRule="auto"/>
        <w:jc w:val="center"/>
        <w:rPr>
          <w:rFonts w:ascii="Times New Roman" w:eastAsia="Times New Roman" w:hAnsi="Times New Roman" w:cs="Times New Roman"/>
          <w:b/>
          <w:sz w:val="24"/>
          <w:szCs w:val="24"/>
        </w:rPr>
      </w:pPr>
    </w:p>
    <w:p w:rsidR="009A6773" w:rsidRPr="008D64FE" w:rsidRDefault="009A6773" w:rsidP="009A6773">
      <w:pPr>
        <w:spacing w:after="0" w:line="360" w:lineRule="auto"/>
        <w:jc w:val="center"/>
        <w:rPr>
          <w:rFonts w:ascii="Times New Roman" w:hAnsi="Times New Roman" w:cs="Times New Roman"/>
          <w:sz w:val="24"/>
          <w:szCs w:val="24"/>
        </w:rPr>
      </w:pPr>
      <w:proofErr w:type="gramStart"/>
      <w:r>
        <w:rPr>
          <w:rFonts w:ascii="Times New Roman" w:eastAsia="Times New Roman" w:hAnsi="Times New Roman" w:cs="Times New Roman"/>
          <w:b/>
          <w:sz w:val="24"/>
          <w:szCs w:val="24"/>
        </w:rPr>
        <w:t>Table 2</w:t>
      </w:r>
      <w:r w:rsidRPr="008D64FE">
        <w:rPr>
          <w:rFonts w:ascii="Times New Roman" w:eastAsia="Times New Roman" w:hAnsi="Times New Roman" w:cs="Times New Roman"/>
          <w:b/>
          <w:sz w:val="24"/>
          <w:szCs w:val="24"/>
        </w:rPr>
        <w:t>.</w:t>
      </w:r>
      <w:proofErr w:type="gramEnd"/>
      <w:r w:rsidRPr="008D64FE">
        <w:rPr>
          <w:rFonts w:ascii="Times New Roman" w:eastAsia="Times New Roman" w:hAnsi="Times New Roman" w:cs="Times New Roman"/>
          <w:b/>
          <w:sz w:val="24"/>
          <w:szCs w:val="24"/>
        </w:rPr>
        <w:t xml:space="preserve"> </w:t>
      </w:r>
      <w:r w:rsidRPr="009A6773">
        <w:rPr>
          <w:rFonts w:ascii="Times New Roman" w:eastAsia="Times New Roman" w:hAnsi="Times New Roman" w:cs="Times New Roman"/>
          <w:b/>
          <w:sz w:val="24"/>
          <w:szCs w:val="24"/>
        </w:rPr>
        <w:t>Transceiver Input</w:t>
      </w:r>
      <w:r>
        <w:rPr>
          <w:rFonts w:ascii="Times New Roman" w:eastAsia="Times New Roman" w:hAnsi="Times New Roman" w:cs="Times New Roman"/>
          <w:b/>
          <w:sz w:val="24"/>
          <w:szCs w:val="24"/>
        </w:rPr>
        <w:t xml:space="preserve"> </w:t>
      </w:r>
      <w:r w:rsidRPr="008D64FE">
        <w:rPr>
          <w:rFonts w:ascii="Times New Roman" w:eastAsia="Times New Roman" w:hAnsi="Times New Roman" w:cs="Times New Roman"/>
          <w:b/>
          <w:sz w:val="24"/>
          <w:szCs w:val="24"/>
        </w:rPr>
        <w:t>Specifications</w:t>
      </w:r>
    </w:p>
    <w:tbl>
      <w:tblPr>
        <w:tblStyle w:val="TableGrid"/>
        <w:tblW w:w="0" w:type="auto"/>
        <w:tblInd w:w="108" w:type="dxa"/>
        <w:tblLook w:val="04A0" w:firstRow="1" w:lastRow="0" w:firstColumn="1" w:lastColumn="0" w:noHBand="0" w:noVBand="1"/>
      </w:tblPr>
      <w:tblGrid>
        <w:gridCol w:w="3084"/>
        <w:gridCol w:w="6366"/>
      </w:tblGrid>
      <w:tr w:rsidR="0074620E" w:rsidTr="00340CAD">
        <w:tc>
          <w:tcPr>
            <w:tcW w:w="3084" w:type="dxa"/>
            <w:vAlign w:val="center"/>
          </w:tcPr>
          <w:p w:rsidR="0074620E" w:rsidRPr="00B028DB" w:rsidRDefault="0074620E" w:rsidP="00340CAD">
            <w:pPr>
              <w:pStyle w:val="Normal1"/>
              <w:spacing w:line="360" w:lineRule="auto"/>
              <w:jc w:val="center"/>
              <w:rPr>
                <w:rFonts w:ascii="Times New Roman" w:hAnsi="Times New Roman" w:cs="Times New Roman"/>
                <w:sz w:val="24"/>
                <w:szCs w:val="24"/>
              </w:rPr>
            </w:pPr>
            <w:r w:rsidRPr="00B028DB">
              <w:rPr>
                <w:rFonts w:ascii="Times New Roman" w:hAnsi="Times New Roman" w:cs="Times New Roman"/>
                <w:sz w:val="24"/>
                <w:szCs w:val="24"/>
              </w:rPr>
              <w:t>Title</w:t>
            </w:r>
          </w:p>
        </w:tc>
        <w:tc>
          <w:tcPr>
            <w:tcW w:w="6366" w:type="dxa"/>
            <w:vAlign w:val="center"/>
          </w:tcPr>
          <w:p w:rsidR="0074620E" w:rsidRPr="00B028DB" w:rsidRDefault="0074620E" w:rsidP="00340CAD">
            <w:pPr>
              <w:pStyle w:val="Normal1"/>
              <w:spacing w:line="360" w:lineRule="auto"/>
              <w:jc w:val="center"/>
              <w:rPr>
                <w:rFonts w:ascii="Times New Roman" w:hAnsi="Times New Roman" w:cs="Times New Roman"/>
                <w:sz w:val="24"/>
                <w:szCs w:val="24"/>
              </w:rPr>
            </w:pPr>
            <w:r>
              <w:rPr>
                <w:rFonts w:ascii="Times New Roman" w:hAnsi="Times New Roman" w:cs="Times New Roman"/>
                <w:sz w:val="24"/>
                <w:szCs w:val="24"/>
              </w:rPr>
              <w:t>Description</w:t>
            </w:r>
          </w:p>
        </w:tc>
      </w:tr>
      <w:tr w:rsidR="0074620E" w:rsidTr="00340CAD">
        <w:tc>
          <w:tcPr>
            <w:tcW w:w="3084" w:type="dxa"/>
            <w:vAlign w:val="center"/>
          </w:tcPr>
          <w:p w:rsidR="0074620E" w:rsidRPr="00B028DB" w:rsidRDefault="0074620E" w:rsidP="0074620E">
            <w:pPr>
              <w:pStyle w:val="Normal1"/>
              <w:tabs>
                <w:tab w:val="left" w:pos="2000"/>
              </w:tabs>
              <w:spacing w:line="360" w:lineRule="auto"/>
              <w:rPr>
                <w:rFonts w:ascii="Times New Roman" w:hAnsi="Times New Roman" w:cs="Times New Roman"/>
                <w:sz w:val="24"/>
                <w:szCs w:val="24"/>
              </w:rPr>
            </w:pPr>
            <w:r>
              <w:rPr>
                <w:rFonts w:ascii="Times New Roman" w:hAnsi="Times New Roman" w:cs="Times New Roman"/>
                <w:sz w:val="24"/>
                <w:szCs w:val="24"/>
              </w:rPr>
              <w:t>Power</w:t>
            </w:r>
          </w:p>
        </w:tc>
        <w:tc>
          <w:tcPr>
            <w:tcW w:w="6366" w:type="dxa"/>
            <w:vAlign w:val="center"/>
          </w:tcPr>
          <w:p w:rsidR="0074620E" w:rsidRPr="00B028DB" w:rsidRDefault="0074620E" w:rsidP="0074620E">
            <w:pPr>
              <w:pStyle w:val="Normal1"/>
              <w:tabs>
                <w:tab w:val="left" w:pos="4620"/>
              </w:tabs>
              <w:spacing w:line="360" w:lineRule="auto"/>
              <w:rPr>
                <w:rFonts w:ascii="Times New Roman" w:hAnsi="Times New Roman" w:cs="Times New Roman"/>
                <w:sz w:val="24"/>
                <w:szCs w:val="24"/>
              </w:rPr>
            </w:pPr>
            <w:r w:rsidRPr="0074620E">
              <w:rPr>
                <w:rFonts w:ascii="Times New Roman" w:hAnsi="Times New Roman" w:cs="Times New Roman"/>
                <w:sz w:val="24"/>
                <w:szCs w:val="24"/>
              </w:rPr>
              <w:t>Needs to be able to power logic and the coils</w:t>
            </w:r>
          </w:p>
        </w:tc>
      </w:tr>
      <w:tr w:rsidR="0074620E" w:rsidTr="00340CAD">
        <w:tc>
          <w:tcPr>
            <w:tcW w:w="3084" w:type="dxa"/>
            <w:vAlign w:val="center"/>
          </w:tcPr>
          <w:p w:rsidR="0074620E" w:rsidRPr="00B028DB" w:rsidRDefault="0074620E" w:rsidP="0074620E">
            <w:pPr>
              <w:pStyle w:val="Normal1"/>
              <w:spacing w:line="360" w:lineRule="auto"/>
              <w:rPr>
                <w:rFonts w:ascii="Times New Roman" w:hAnsi="Times New Roman" w:cs="Times New Roman"/>
                <w:sz w:val="24"/>
                <w:szCs w:val="24"/>
              </w:rPr>
            </w:pPr>
            <w:r>
              <w:rPr>
                <w:rFonts w:ascii="Times New Roman" w:hAnsi="Times New Roman" w:cs="Times New Roman"/>
                <w:sz w:val="24"/>
                <w:szCs w:val="24"/>
              </w:rPr>
              <w:t>Data</w:t>
            </w:r>
          </w:p>
        </w:tc>
        <w:tc>
          <w:tcPr>
            <w:tcW w:w="6366" w:type="dxa"/>
            <w:vAlign w:val="center"/>
          </w:tcPr>
          <w:p w:rsidR="0074620E" w:rsidRPr="00B028DB" w:rsidRDefault="0074620E" w:rsidP="0074620E">
            <w:pPr>
              <w:pStyle w:val="Normal1"/>
              <w:spacing w:line="360" w:lineRule="auto"/>
              <w:rPr>
                <w:rFonts w:ascii="Times New Roman" w:hAnsi="Times New Roman" w:cs="Times New Roman"/>
                <w:sz w:val="24"/>
                <w:szCs w:val="24"/>
              </w:rPr>
            </w:pPr>
            <w:r w:rsidRPr="009A6773">
              <w:rPr>
                <w:rFonts w:ascii="Times New Roman" w:hAnsi="Times New Roman" w:cs="Times New Roman"/>
                <w:sz w:val="24"/>
                <w:szCs w:val="24"/>
              </w:rPr>
              <w:t>Data received from the implant such as the sensor data or ID.</w:t>
            </w:r>
          </w:p>
        </w:tc>
      </w:tr>
      <w:tr w:rsidR="0074620E" w:rsidTr="00340CAD">
        <w:tc>
          <w:tcPr>
            <w:tcW w:w="3084" w:type="dxa"/>
            <w:vAlign w:val="center"/>
          </w:tcPr>
          <w:p w:rsidR="0074620E" w:rsidRPr="00B028DB" w:rsidRDefault="0074620E" w:rsidP="0074620E">
            <w:pPr>
              <w:pStyle w:val="Normal1"/>
              <w:spacing w:line="360" w:lineRule="auto"/>
              <w:rPr>
                <w:rFonts w:ascii="Times New Roman" w:hAnsi="Times New Roman" w:cs="Times New Roman"/>
                <w:sz w:val="24"/>
                <w:szCs w:val="24"/>
              </w:rPr>
            </w:pPr>
            <w:r>
              <w:rPr>
                <w:rFonts w:ascii="Times New Roman" w:hAnsi="Times New Roman" w:cs="Times New Roman"/>
                <w:sz w:val="24"/>
                <w:szCs w:val="24"/>
              </w:rPr>
              <w:t>Commands</w:t>
            </w:r>
          </w:p>
        </w:tc>
        <w:tc>
          <w:tcPr>
            <w:tcW w:w="6366" w:type="dxa"/>
            <w:vAlign w:val="center"/>
          </w:tcPr>
          <w:p w:rsidR="0074620E" w:rsidRPr="00B028DB" w:rsidRDefault="0074620E" w:rsidP="0074620E">
            <w:pPr>
              <w:pStyle w:val="Normal1"/>
              <w:spacing w:line="360" w:lineRule="auto"/>
              <w:rPr>
                <w:rFonts w:ascii="Times New Roman" w:hAnsi="Times New Roman" w:cs="Times New Roman"/>
                <w:sz w:val="24"/>
                <w:szCs w:val="24"/>
              </w:rPr>
            </w:pPr>
            <w:commentRangeStart w:id="18"/>
            <w:r w:rsidRPr="0074620E">
              <w:rPr>
                <w:rFonts w:ascii="Times New Roman" w:hAnsi="Times New Roman" w:cs="Times New Roman"/>
                <w:sz w:val="24"/>
                <w:szCs w:val="24"/>
              </w:rPr>
              <w:t xml:space="preserve">The computer </w:t>
            </w:r>
            <w:commentRangeEnd w:id="18"/>
            <w:r w:rsidR="00F965BA">
              <w:rPr>
                <w:rStyle w:val="CommentReference"/>
              </w:rPr>
              <w:commentReference w:id="18"/>
            </w:r>
            <w:r w:rsidRPr="0074620E">
              <w:rPr>
                <w:rFonts w:ascii="Times New Roman" w:hAnsi="Times New Roman" w:cs="Times New Roman"/>
                <w:sz w:val="24"/>
                <w:szCs w:val="24"/>
              </w:rPr>
              <w:t>will send commands to the receiver for specific requests to be relayed to the implant.</w:t>
            </w:r>
          </w:p>
        </w:tc>
      </w:tr>
    </w:tbl>
    <w:p w:rsidR="009A6773" w:rsidRPr="008D64FE" w:rsidRDefault="009A6773" w:rsidP="009A6773">
      <w:pPr>
        <w:spacing w:after="0" w:line="360" w:lineRule="auto"/>
        <w:rPr>
          <w:rFonts w:ascii="Times New Roman" w:hAnsi="Times New Roman" w:cs="Times New Roman"/>
          <w:sz w:val="24"/>
          <w:szCs w:val="24"/>
        </w:rPr>
      </w:pPr>
    </w:p>
    <w:p w:rsidR="00CD79A0" w:rsidRPr="008D64FE" w:rsidRDefault="00CD79A0" w:rsidP="008D64FE">
      <w:pPr>
        <w:spacing w:after="0" w:line="360" w:lineRule="auto"/>
        <w:contextualSpacing/>
        <w:rPr>
          <w:rFonts w:ascii="Times New Roman" w:eastAsia="Times New Roman" w:hAnsi="Times New Roman" w:cs="Times New Roman"/>
          <w:b/>
          <w:sz w:val="24"/>
          <w:szCs w:val="24"/>
        </w:rPr>
      </w:pPr>
    </w:p>
    <w:p w:rsidR="00BF4810" w:rsidRPr="008D64FE" w:rsidRDefault="002606EB">
      <w:pPr>
        <w:numPr>
          <w:ilvl w:val="2"/>
          <w:numId w:val="2"/>
        </w:numPr>
        <w:spacing w:after="0" w:line="360" w:lineRule="auto"/>
        <w:ind w:left="720" w:hanging="720"/>
        <w:contextualSpacing/>
        <w:rPr>
          <w:rFonts w:ascii="Times New Roman" w:eastAsia="Times New Roman" w:hAnsi="Times New Roman" w:cs="Times New Roman"/>
          <w:b/>
          <w:sz w:val="24"/>
          <w:szCs w:val="24"/>
        </w:rPr>
      </w:pPr>
      <w:r w:rsidRPr="008D64FE">
        <w:rPr>
          <w:rFonts w:ascii="Times New Roman" w:eastAsia="Times New Roman" w:hAnsi="Times New Roman" w:cs="Times New Roman"/>
          <w:b/>
          <w:i/>
          <w:sz w:val="24"/>
          <w:szCs w:val="24"/>
        </w:rPr>
        <w:t>Output Specifications</w:t>
      </w:r>
    </w:p>
    <w:p w:rsidR="00BF4810" w:rsidRPr="008D64FE" w:rsidRDefault="007B3C34" w:rsidP="00AE6AA0">
      <w:pPr>
        <w:pStyle w:val="Normal1"/>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our system, the main output will be the sensor data to the user from the transceiver. Additionally, internal outputs include the sensor data from the implant to the transceiver and the outputs of power and commands to the implant from the transceiver. Table 3 &amp; 4 describe the output specifications of the system</w:t>
      </w:r>
    </w:p>
    <w:p w:rsidR="00AE6AA0" w:rsidRPr="008D64FE" w:rsidRDefault="00AE6AA0" w:rsidP="00AE6AA0">
      <w:pPr>
        <w:pStyle w:val="Normal1"/>
        <w:spacing w:after="0" w:line="360" w:lineRule="auto"/>
        <w:rPr>
          <w:rFonts w:ascii="Times New Roman" w:hAnsi="Times New Roman" w:cs="Times New Roman"/>
          <w:sz w:val="24"/>
          <w:szCs w:val="24"/>
        </w:rPr>
      </w:pPr>
    </w:p>
    <w:p w:rsidR="00BF4810" w:rsidRPr="008D64FE" w:rsidRDefault="002606EB" w:rsidP="00313575">
      <w:pPr>
        <w:spacing w:after="0" w:line="360" w:lineRule="auto"/>
        <w:jc w:val="center"/>
        <w:rPr>
          <w:rFonts w:ascii="Times New Roman" w:hAnsi="Times New Roman" w:cs="Times New Roman"/>
          <w:sz w:val="24"/>
          <w:szCs w:val="24"/>
        </w:rPr>
      </w:pPr>
      <w:commentRangeStart w:id="19"/>
      <w:proofErr w:type="gramStart"/>
      <w:r w:rsidRPr="008D64FE">
        <w:rPr>
          <w:rFonts w:ascii="Times New Roman" w:eastAsia="Times New Roman" w:hAnsi="Times New Roman" w:cs="Times New Roman"/>
          <w:b/>
          <w:sz w:val="24"/>
          <w:szCs w:val="24"/>
        </w:rPr>
        <w:t xml:space="preserve">Table </w:t>
      </w:r>
      <w:r w:rsidR="0074620E">
        <w:rPr>
          <w:rFonts w:ascii="Times New Roman" w:eastAsia="Times New Roman" w:hAnsi="Times New Roman" w:cs="Times New Roman"/>
          <w:b/>
          <w:sz w:val="24"/>
          <w:szCs w:val="24"/>
        </w:rPr>
        <w:t>3</w:t>
      </w:r>
      <w:r w:rsidR="008D5DC5" w:rsidRPr="008D64FE">
        <w:rPr>
          <w:rFonts w:ascii="Times New Roman" w:eastAsia="Times New Roman" w:hAnsi="Times New Roman" w:cs="Times New Roman"/>
          <w:b/>
          <w:sz w:val="24"/>
          <w:szCs w:val="24"/>
        </w:rPr>
        <w:t>.</w:t>
      </w:r>
      <w:proofErr w:type="gramEnd"/>
      <w:r w:rsidR="008D5DC5" w:rsidRPr="008D64FE">
        <w:rPr>
          <w:rFonts w:ascii="Times New Roman" w:eastAsia="Times New Roman" w:hAnsi="Times New Roman" w:cs="Times New Roman"/>
          <w:b/>
          <w:sz w:val="24"/>
          <w:szCs w:val="24"/>
        </w:rPr>
        <w:t xml:space="preserve"> </w:t>
      </w:r>
      <w:r w:rsidR="0074620E">
        <w:rPr>
          <w:rFonts w:ascii="Times New Roman" w:eastAsia="Times New Roman" w:hAnsi="Times New Roman" w:cs="Times New Roman"/>
          <w:b/>
          <w:sz w:val="24"/>
          <w:szCs w:val="24"/>
        </w:rPr>
        <w:t>Implant Output Specifications</w:t>
      </w:r>
      <w:commentRangeEnd w:id="19"/>
      <w:r w:rsidR="00F965BA">
        <w:rPr>
          <w:rStyle w:val="CommentReference"/>
        </w:rPr>
        <w:commentReference w:id="19"/>
      </w:r>
    </w:p>
    <w:tbl>
      <w:tblPr>
        <w:tblStyle w:val="TableGrid"/>
        <w:tblW w:w="0" w:type="auto"/>
        <w:tblInd w:w="108" w:type="dxa"/>
        <w:tblLook w:val="04A0" w:firstRow="1" w:lastRow="0" w:firstColumn="1" w:lastColumn="0" w:noHBand="0" w:noVBand="1"/>
      </w:tblPr>
      <w:tblGrid>
        <w:gridCol w:w="3084"/>
        <w:gridCol w:w="6366"/>
      </w:tblGrid>
      <w:tr w:rsidR="0074620E" w:rsidTr="00340CAD">
        <w:tc>
          <w:tcPr>
            <w:tcW w:w="3084" w:type="dxa"/>
            <w:vAlign w:val="center"/>
          </w:tcPr>
          <w:p w:rsidR="0074620E" w:rsidRPr="00B028DB" w:rsidRDefault="0074620E" w:rsidP="00340CAD">
            <w:pPr>
              <w:pStyle w:val="Normal1"/>
              <w:spacing w:line="360" w:lineRule="auto"/>
              <w:jc w:val="center"/>
              <w:rPr>
                <w:rFonts w:ascii="Times New Roman" w:hAnsi="Times New Roman" w:cs="Times New Roman"/>
                <w:sz w:val="24"/>
                <w:szCs w:val="24"/>
              </w:rPr>
            </w:pPr>
            <w:r w:rsidRPr="00B028DB">
              <w:rPr>
                <w:rFonts w:ascii="Times New Roman" w:hAnsi="Times New Roman" w:cs="Times New Roman"/>
                <w:sz w:val="24"/>
                <w:szCs w:val="24"/>
              </w:rPr>
              <w:t>Title</w:t>
            </w:r>
          </w:p>
        </w:tc>
        <w:tc>
          <w:tcPr>
            <w:tcW w:w="6366" w:type="dxa"/>
            <w:vAlign w:val="center"/>
          </w:tcPr>
          <w:p w:rsidR="0074620E" w:rsidRPr="00B028DB" w:rsidRDefault="0074620E" w:rsidP="00340CAD">
            <w:pPr>
              <w:pStyle w:val="Normal1"/>
              <w:spacing w:line="360" w:lineRule="auto"/>
              <w:jc w:val="center"/>
              <w:rPr>
                <w:rFonts w:ascii="Times New Roman" w:hAnsi="Times New Roman" w:cs="Times New Roman"/>
                <w:sz w:val="24"/>
                <w:szCs w:val="24"/>
              </w:rPr>
            </w:pPr>
            <w:r>
              <w:rPr>
                <w:rFonts w:ascii="Times New Roman" w:hAnsi="Times New Roman" w:cs="Times New Roman"/>
                <w:sz w:val="24"/>
                <w:szCs w:val="24"/>
              </w:rPr>
              <w:t>Description</w:t>
            </w:r>
          </w:p>
        </w:tc>
      </w:tr>
      <w:tr w:rsidR="0074620E" w:rsidTr="00340CAD">
        <w:tc>
          <w:tcPr>
            <w:tcW w:w="3084" w:type="dxa"/>
            <w:vAlign w:val="center"/>
          </w:tcPr>
          <w:p w:rsidR="0074620E" w:rsidRPr="00B028DB" w:rsidRDefault="0074620E" w:rsidP="0074620E">
            <w:pPr>
              <w:pStyle w:val="Normal1"/>
              <w:spacing w:line="360" w:lineRule="auto"/>
              <w:rPr>
                <w:rFonts w:ascii="Times New Roman" w:hAnsi="Times New Roman" w:cs="Times New Roman"/>
                <w:sz w:val="24"/>
                <w:szCs w:val="24"/>
              </w:rPr>
            </w:pPr>
            <w:r>
              <w:rPr>
                <w:rFonts w:ascii="Times New Roman" w:hAnsi="Times New Roman" w:cs="Times New Roman"/>
                <w:sz w:val="24"/>
                <w:szCs w:val="24"/>
              </w:rPr>
              <w:lastRenderedPageBreak/>
              <w:t>Data</w:t>
            </w:r>
          </w:p>
        </w:tc>
        <w:tc>
          <w:tcPr>
            <w:tcW w:w="6366" w:type="dxa"/>
            <w:vAlign w:val="center"/>
          </w:tcPr>
          <w:p w:rsidR="0074620E" w:rsidRPr="00B028DB" w:rsidRDefault="0074620E" w:rsidP="0074620E">
            <w:pPr>
              <w:pStyle w:val="Normal1"/>
              <w:spacing w:line="360" w:lineRule="auto"/>
              <w:rPr>
                <w:rFonts w:ascii="Times New Roman" w:hAnsi="Times New Roman" w:cs="Times New Roman"/>
                <w:sz w:val="24"/>
                <w:szCs w:val="24"/>
              </w:rPr>
            </w:pPr>
            <w:r w:rsidRPr="0074620E">
              <w:rPr>
                <w:rFonts w:ascii="Times New Roman" w:hAnsi="Times New Roman" w:cs="Times New Roman"/>
                <w:sz w:val="24"/>
                <w:szCs w:val="24"/>
              </w:rPr>
              <w:t>When the implant is turned on it will collect data from its sensors and wirelessly communicate them to the transceiver.</w:t>
            </w:r>
          </w:p>
        </w:tc>
      </w:tr>
    </w:tbl>
    <w:p w:rsidR="00CD79A0" w:rsidRDefault="00CD79A0" w:rsidP="0074620E">
      <w:pPr>
        <w:tabs>
          <w:tab w:val="left" w:pos="1311"/>
        </w:tabs>
        <w:spacing w:after="0" w:line="360" w:lineRule="auto"/>
        <w:jc w:val="right"/>
        <w:rPr>
          <w:rFonts w:ascii="Times New Roman" w:hAnsi="Times New Roman" w:cs="Times New Roman"/>
          <w:sz w:val="24"/>
          <w:szCs w:val="24"/>
        </w:rPr>
      </w:pPr>
    </w:p>
    <w:p w:rsidR="0074620E" w:rsidRPr="008D64FE" w:rsidRDefault="0074620E" w:rsidP="0074620E">
      <w:pPr>
        <w:spacing w:after="0" w:line="360" w:lineRule="auto"/>
        <w:jc w:val="center"/>
        <w:rPr>
          <w:rFonts w:ascii="Times New Roman" w:hAnsi="Times New Roman" w:cs="Times New Roman"/>
          <w:sz w:val="24"/>
          <w:szCs w:val="24"/>
        </w:rPr>
      </w:pPr>
      <w:proofErr w:type="gramStart"/>
      <w:r w:rsidRPr="008D64FE">
        <w:rPr>
          <w:rFonts w:ascii="Times New Roman" w:eastAsia="Times New Roman" w:hAnsi="Times New Roman" w:cs="Times New Roman"/>
          <w:b/>
          <w:sz w:val="24"/>
          <w:szCs w:val="24"/>
        </w:rPr>
        <w:t xml:space="preserve">Table </w:t>
      </w:r>
      <w:r>
        <w:rPr>
          <w:rFonts w:ascii="Times New Roman" w:eastAsia="Times New Roman" w:hAnsi="Times New Roman" w:cs="Times New Roman"/>
          <w:b/>
          <w:sz w:val="24"/>
          <w:szCs w:val="24"/>
        </w:rPr>
        <w:t>4</w:t>
      </w:r>
      <w:r w:rsidRPr="008D64FE">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Transceiver Output Specifications</w:t>
      </w:r>
    </w:p>
    <w:tbl>
      <w:tblPr>
        <w:tblStyle w:val="TableGrid"/>
        <w:tblW w:w="9450" w:type="dxa"/>
        <w:tblInd w:w="108" w:type="dxa"/>
        <w:tblLook w:val="04A0" w:firstRow="1" w:lastRow="0" w:firstColumn="1" w:lastColumn="0" w:noHBand="0" w:noVBand="1"/>
      </w:tblPr>
      <w:tblGrid>
        <w:gridCol w:w="3084"/>
        <w:gridCol w:w="6366"/>
      </w:tblGrid>
      <w:tr w:rsidR="0074620E" w:rsidTr="00340CAD">
        <w:tc>
          <w:tcPr>
            <w:tcW w:w="3084" w:type="dxa"/>
            <w:vAlign w:val="center"/>
          </w:tcPr>
          <w:p w:rsidR="0074620E" w:rsidRPr="00B028DB" w:rsidRDefault="0074620E" w:rsidP="00340CAD">
            <w:pPr>
              <w:pStyle w:val="Normal1"/>
              <w:spacing w:line="360" w:lineRule="auto"/>
              <w:jc w:val="center"/>
              <w:rPr>
                <w:rFonts w:ascii="Times New Roman" w:hAnsi="Times New Roman" w:cs="Times New Roman"/>
                <w:sz w:val="24"/>
                <w:szCs w:val="24"/>
              </w:rPr>
            </w:pPr>
            <w:r w:rsidRPr="00B028DB">
              <w:rPr>
                <w:rFonts w:ascii="Times New Roman" w:hAnsi="Times New Roman" w:cs="Times New Roman"/>
                <w:sz w:val="24"/>
                <w:szCs w:val="24"/>
              </w:rPr>
              <w:t>Title</w:t>
            </w:r>
          </w:p>
        </w:tc>
        <w:tc>
          <w:tcPr>
            <w:tcW w:w="6366" w:type="dxa"/>
            <w:vAlign w:val="center"/>
          </w:tcPr>
          <w:p w:rsidR="0074620E" w:rsidRPr="00B028DB" w:rsidRDefault="0074620E" w:rsidP="00340CAD">
            <w:pPr>
              <w:pStyle w:val="Normal1"/>
              <w:spacing w:line="360" w:lineRule="auto"/>
              <w:jc w:val="center"/>
              <w:rPr>
                <w:rFonts w:ascii="Times New Roman" w:hAnsi="Times New Roman" w:cs="Times New Roman"/>
                <w:sz w:val="24"/>
                <w:szCs w:val="24"/>
              </w:rPr>
            </w:pPr>
            <w:r>
              <w:rPr>
                <w:rFonts w:ascii="Times New Roman" w:hAnsi="Times New Roman" w:cs="Times New Roman"/>
                <w:sz w:val="24"/>
                <w:szCs w:val="24"/>
              </w:rPr>
              <w:t>Description</w:t>
            </w:r>
          </w:p>
        </w:tc>
      </w:tr>
      <w:tr w:rsidR="0074620E" w:rsidTr="00340CAD">
        <w:tc>
          <w:tcPr>
            <w:tcW w:w="3084" w:type="dxa"/>
            <w:vAlign w:val="center"/>
          </w:tcPr>
          <w:p w:rsidR="0074620E" w:rsidRPr="00B028DB" w:rsidRDefault="0074620E" w:rsidP="00177BA1">
            <w:pPr>
              <w:pStyle w:val="Normal1"/>
              <w:spacing w:line="360" w:lineRule="auto"/>
              <w:rPr>
                <w:rFonts w:ascii="Times New Roman" w:hAnsi="Times New Roman" w:cs="Times New Roman"/>
                <w:sz w:val="24"/>
                <w:szCs w:val="24"/>
              </w:rPr>
            </w:pPr>
            <w:r>
              <w:rPr>
                <w:rFonts w:ascii="Times New Roman" w:hAnsi="Times New Roman" w:cs="Times New Roman"/>
                <w:sz w:val="24"/>
                <w:szCs w:val="24"/>
              </w:rPr>
              <w:t>Wireless Power</w:t>
            </w:r>
          </w:p>
        </w:tc>
        <w:tc>
          <w:tcPr>
            <w:tcW w:w="6366" w:type="dxa"/>
            <w:vAlign w:val="center"/>
          </w:tcPr>
          <w:p w:rsidR="0074620E" w:rsidRPr="00B028DB" w:rsidRDefault="0074620E" w:rsidP="00177BA1">
            <w:pPr>
              <w:pStyle w:val="Normal1"/>
              <w:spacing w:line="360" w:lineRule="auto"/>
              <w:rPr>
                <w:rFonts w:ascii="Times New Roman" w:hAnsi="Times New Roman" w:cs="Times New Roman"/>
                <w:sz w:val="24"/>
                <w:szCs w:val="24"/>
              </w:rPr>
            </w:pPr>
            <w:r w:rsidRPr="0074620E">
              <w:rPr>
                <w:rFonts w:ascii="Times New Roman" w:hAnsi="Times New Roman" w:cs="Times New Roman"/>
                <w:sz w:val="24"/>
                <w:szCs w:val="24"/>
              </w:rPr>
              <w:t>The transceiver will deliver power to the implant through large coils on the side of the rat’s enclosure.</w:t>
            </w:r>
          </w:p>
        </w:tc>
      </w:tr>
      <w:tr w:rsidR="0074620E" w:rsidTr="00340CAD">
        <w:tc>
          <w:tcPr>
            <w:tcW w:w="3084" w:type="dxa"/>
            <w:vAlign w:val="center"/>
          </w:tcPr>
          <w:p w:rsidR="0074620E" w:rsidRPr="00B028DB" w:rsidRDefault="0074620E" w:rsidP="00177BA1">
            <w:pPr>
              <w:pStyle w:val="Normal1"/>
              <w:spacing w:line="360" w:lineRule="auto"/>
              <w:rPr>
                <w:rFonts w:ascii="Times New Roman" w:hAnsi="Times New Roman" w:cs="Times New Roman"/>
                <w:sz w:val="24"/>
                <w:szCs w:val="24"/>
              </w:rPr>
            </w:pPr>
            <w:r>
              <w:rPr>
                <w:rFonts w:ascii="Times New Roman" w:hAnsi="Times New Roman" w:cs="Times New Roman"/>
                <w:sz w:val="24"/>
                <w:szCs w:val="24"/>
              </w:rPr>
              <w:t>Commands</w:t>
            </w:r>
          </w:p>
        </w:tc>
        <w:tc>
          <w:tcPr>
            <w:tcW w:w="6366" w:type="dxa"/>
            <w:vAlign w:val="center"/>
          </w:tcPr>
          <w:p w:rsidR="0074620E" w:rsidRPr="00B028DB" w:rsidRDefault="0074620E" w:rsidP="00177BA1">
            <w:pPr>
              <w:pStyle w:val="Normal1"/>
              <w:spacing w:line="360" w:lineRule="auto"/>
              <w:rPr>
                <w:rFonts w:ascii="Times New Roman" w:hAnsi="Times New Roman" w:cs="Times New Roman"/>
                <w:sz w:val="24"/>
                <w:szCs w:val="24"/>
              </w:rPr>
            </w:pPr>
            <w:r w:rsidRPr="0074620E">
              <w:rPr>
                <w:rFonts w:ascii="Times New Roman" w:hAnsi="Times New Roman" w:cs="Times New Roman"/>
                <w:sz w:val="24"/>
                <w:szCs w:val="24"/>
              </w:rPr>
              <w:t>The transceiver will transmit the commands from the computer to the implant.</w:t>
            </w:r>
          </w:p>
        </w:tc>
      </w:tr>
      <w:tr w:rsidR="0074620E" w:rsidTr="00340CAD">
        <w:tc>
          <w:tcPr>
            <w:tcW w:w="3084" w:type="dxa"/>
            <w:vAlign w:val="center"/>
          </w:tcPr>
          <w:p w:rsidR="0074620E" w:rsidRPr="00B028DB" w:rsidRDefault="0074620E" w:rsidP="00177BA1">
            <w:pPr>
              <w:pStyle w:val="Normal1"/>
              <w:spacing w:line="360" w:lineRule="auto"/>
              <w:rPr>
                <w:rFonts w:ascii="Times New Roman" w:hAnsi="Times New Roman" w:cs="Times New Roman"/>
                <w:sz w:val="24"/>
                <w:szCs w:val="24"/>
              </w:rPr>
            </w:pPr>
            <w:r>
              <w:rPr>
                <w:rFonts w:ascii="Times New Roman" w:hAnsi="Times New Roman" w:cs="Times New Roman"/>
                <w:sz w:val="24"/>
                <w:szCs w:val="24"/>
              </w:rPr>
              <w:t>Data</w:t>
            </w:r>
          </w:p>
        </w:tc>
        <w:tc>
          <w:tcPr>
            <w:tcW w:w="6366" w:type="dxa"/>
            <w:vAlign w:val="center"/>
          </w:tcPr>
          <w:p w:rsidR="0074620E" w:rsidRPr="00B028DB" w:rsidRDefault="0074620E" w:rsidP="00177BA1">
            <w:pPr>
              <w:pStyle w:val="Normal1"/>
              <w:spacing w:line="360" w:lineRule="auto"/>
              <w:rPr>
                <w:rFonts w:ascii="Times New Roman" w:hAnsi="Times New Roman" w:cs="Times New Roman"/>
                <w:sz w:val="24"/>
                <w:szCs w:val="24"/>
              </w:rPr>
            </w:pPr>
            <w:r w:rsidRPr="0074620E">
              <w:rPr>
                <w:rFonts w:ascii="Times New Roman" w:hAnsi="Times New Roman" w:cs="Times New Roman"/>
                <w:sz w:val="24"/>
                <w:szCs w:val="24"/>
              </w:rPr>
              <w:t>The requested data that was retrieved will get sent to the computer.</w:t>
            </w:r>
          </w:p>
        </w:tc>
      </w:tr>
    </w:tbl>
    <w:p w:rsidR="0074620E" w:rsidRPr="008D64FE" w:rsidRDefault="0074620E" w:rsidP="0074620E">
      <w:pPr>
        <w:tabs>
          <w:tab w:val="left" w:pos="1311"/>
        </w:tabs>
        <w:spacing w:after="0" w:line="360" w:lineRule="auto"/>
        <w:jc w:val="right"/>
        <w:rPr>
          <w:rFonts w:ascii="Times New Roman" w:hAnsi="Times New Roman" w:cs="Times New Roman"/>
          <w:sz w:val="24"/>
          <w:szCs w:val="24"/>
        </w:rPr>
      </w:pPr>
    </w:p>
    <w:p w:rsidR="00BF4810" w:rsidRPr="008D64FE" w:rsidRDefault="008D5DC5">
      <w:pPr>
        <w:numPr>
          <w:ilvl w:val="1"/>
          <w:numId w:val="2"/>
        </w:numPr>
        <w:spacing w:after="0" w:line="360" w:lineRule="auto"/>
        <w:ind w:left="450" w:hanging="420"/>
        <w:contextualSpacing/>
        <w:rPr>
          <w:rFonts w:ascii="Times New Roman" w:eastAsia="Times New Roman" w:hAnsi="Times New Roman" w:cs="Times New Roman"/>
          <w:b/>
          <w:sz w:val="24"/>
          <w:szCs w:val="24"/>
        </w:rPr>
      </w:pPr>
      <w:r w:rsidRPr="008D64FE">
        <w:rPr>
          <w:rFonts w:ascii="Times New Roman" w:eastAsia="Times New Roman" w:hAnsi="Times New Roman" w:cs="Times New Roman"/>
          <w:b/>
          <w:sz w:val="24"/>
          <w:szCs w:val="24"/>
        </w:rPr>
        <w:t>User Interface Specifications</w:t>
      </w:r>
    </w:p>
    <w:p w:rsidR="00D07604" w:rsidRPr="008D64FE" w:rsidRDefault="0074620E" w:rsidP="0074620E">
      <w:pPr>
        <w:pStyle w:val="Normal1"/>
        <w:spacing w:after="0" w:line="360" w:lineRule="auto"/>
        <w:rPr>
          <w:rFonts w:ascii="Times New Roman" w:hAnsi="Times New Roman" w:cs="Times New Roman"/>
          <w:sz w:val="24"/>
          <w:szCs w:val="24"/>
        </w:rPr>
      </w:pPr>
      <w:r w:rsidRPr="0074620E">
        <w:rPr>
          <w:rFonts w:ascii="Times New Roman" w:eastAsia="Times New Roman" w:hAnsi="Times New Roman" w:cs="Times New Roman"/>
          <w:sz w:val="24"/>
          <w:szCs w:val="24"/>
        </w:rPr>
        <w:t xml:space="preserve">The user interface will be as simple and easy to use as possible. The interface will be a </w:t>
      </w:r>
      <w:commentRangeStart w:id="20"/>
      <w:r w:rsidRPr="0074620E">
        <w:rPr>
          <w:rFonts w:ascii="Times New Roman" w:eastAsia="Times New Roman" w:hAnsi="Times New Roman" w:cs="Times New Roman"/>
          <w:sz w:val="24"/>
          <w:szCs w:val="24"/>
        </w:rPr>
        <w:t>computer application</w:t>
      </w:r>
      <w:commentRangeEnd w:id="20"/>
      <w:r w:rsidR="00155079">
        <w:rPr>
          <w:rStyle w:val="CommentReference"/>
        </w:rPr>
        <w:commentReference w:id="20"/>
      </w:r>
      <w:r w:rsidRPr="0074620E">
        <w:rPr>
          <w:rFonts w:ascii="Times New Roman" w:eastAsia="Times New Roman" w:hAnsi="Times New Roman" w:cs="Times New Roman"/>
          <w:sz w:val="24"/>
          <w:szCs w:val="24"/>
        </w:rPr>
        <w:t xml:space="preserve"> that is connected to the transceiver. </w:t>
      </w:r>
      <w:commentRangeStart w:id="21"/>
      <w:r w:rsidRPr="0074620E">
        <w:rPr>
          <w:rFonts w:ascii="Times New Roman" w:eastAsia="Times New Roman" w:hAnsi="Times New Roman" w:cs="Times New Roman"/>
          <w:sz w:val="24"/>
          <w:szCs w:val="24"/>
        </w:rPr>
        <w:t xml:space="preserve">The user only needs to press a </w:t>
      </w:r>
      <w:proofErr w:type="gramStart"/>
      <w:r w:rsidRPr="0074620E">
        <w:rPr>
          <w:rFonts w:ascii="Times New Roman" w:eastAsia="Times New Roman" w:hAnsi="Times New Roman" w:cs="Times New Roman"/>
          <w:sz w:val="24"/>
          <w:szCs w:val="24"/>
        </w:rPr>
        <w:t>button,</w:t>
      </w:r>
      <w:proofErr w:type="gramEnd"/>
      <w:r w:rsidRPr="0074620E">
        <w:rPr>
          <w:rFonts w:ascii="Times New Roman" w:eastAsia="Times New Roman" w:hAnsi="Times New Roman" w:cs="Times New Roman"/>
          <w:sz w:val="24"/>
          <w:szCs w:val="24"/>
        </w:rPr>
        <w:t xml:space="preserve"> and the system will then automatically power up the implant, sample the data, and display the data to the user.</w:t>
      </w:r>
      <w:r w:rsidRPr="008D64FE">
        <w:rPr>
          <w:rFonts w:ascii="Times New Roman" w:hAnsi="Times New Roman" w:cs="Times New Roman"/>
          <w:sz w:val="24"/>
          <w:szCs w:val="24"/>
        </w:rPr>
        <w:t xml:space="preserve"> </w:t>
      </w:r>
      <w:commentRangeEnd w:id="21"/>
      <w:r w:rsidR="00155079">
        <w:rPr>
          <w:rStyle w:val="CommentReference"/>
        </w:rPr>
        <w:commentReference w:id="21"/>
      </w:r>
    </w:p>
    <w:p w:rsidR="00CD79A0" w:rsidRPr="008D64FE" w:rsidRDefault="00CD79A0">
      <w:pPr>
        <w:spacing w:after="0" w:line="360" w:lineRule="auto"/>
        <w:rPr>
          <w:rFonts w:ascii="Times New Roman" w:hAnsi="Times New Roman" w:cs="Times New Roman"/>
          <w:sz w:val="24"/>
          <w:szCs w:val="24"/>
        </w:rPr>
      </w:pPr>
    </w:p>
    <w:p w:rsidR="00BF4810" w:rsidRPr="008D64FE" w:rsidRDefault="008D5DC5">
      <w:pPr>
        <w:numPr>
          <w:ilvl w:val="1"/>
          <w:numId w:val="2"/>
        </w:numPr>
        <w:spacing w:after="0" w:line="360" w:lineRule="auto"/>
        <w:ind w:left="450" w:hanging="420"/>
        <w:contextualSpacing/>
        <w:rPr>
          <w:rFonts w:ascii="Times New Roman" w:eastAsia="Times New Roman" w:hAnsi="Times New Roman" w:cs="Times New Roman"/>
          <w:b/>
          <w:sz w:val="24"/>
          <w:szCs w:val="24"/>
        </w:rPr>
      </w:pPr>
      <w:r w:rsidRPr="008D64FE">
        <w:rPr>
          <w:rFonts w:ascii="Times New Roman" w:eastAsia="Times New Roman" w:hAnsi="Times New Roman" w:cs="Times New Roman"/>
          <w:b/>
          <w:sz w:val="24"/>
          <w:szCs w:val="24"/>
        </w:rPr>
        <w:t>Environment Specifications</w:t>
      </w:r>
    </w:p>
    <w:p w:rsidR="00340CAD" w:rsidRDefault="00340CAD" w:rsidP="009A6773">
      <w:pPr>
        <w:pStyle w:val="Normal1"/>
        <w:spacing w:after="0" w:line="360" w:lineRule="auto"/>
        <w:rPr>
          <w:rFonts w:ascii="Times New Roman" w:eastAsia="Times New Roman" w:hAnsi="Times New Roman" w:cs="Times New Roman"/>
          <w:sz w:val="24"/>
          <w:szCs w:val="24"/>
        </w:rPr>
      </w:pPr>
      <w:r w:rsidRPr="00340CAD">
        <w:rPr>
          <w:rFonts w:ascii="Times New Roman" w:eastAsia="Times New Roman" w:hAnsi="Times New Roman" w:cs="Times New Roman"/>
          <w:sz w:val="24"/>
          <w:szCs w:val="24"/>
        </w:rPr>
        <w:t xml:space="preserve">Because the end goal is to have our device implanted in a rat, there are certain environmental conditions that our device will have to be able to operate under. For example, our device should be able to function correctly despite fluctuations of </w:t>
      </w:r>
      <w:commentRangeStart w:id="22"/>
      <w:r w:rsidRPr="00340CAD">
        <w:rPr>
          <w:rFonts w:ascii="Times New Roman" w:eastAsia="Times New Roman" w:hAnsi="Times New Roman" w:cs="Times New Roman"/>
          <w:sz w:val="24"/>
          <w:szCs w:val="24"/>
        </w:rPr>
        <w:t>the internal conditions of the rat</w:t>
      </w:r>
      <w:commentRangeEnd w:id="22"/>
      <w:r w:rsidR="00155079">
        <w:rPr>
          <w:rStyle w:val="CommentReference"/>
        </w:rPr>
        <w:commentReference w:id="22"/>
      </w:r>
      <w:r w:rsidRPr="00340CAD">
        <w:rPr>
          <w:rFonts w:ascii="Times New Roman" w:eastAsia="Times New Roman" w:hAnsi="Times New Roman" w:cs="Times New Roman"/>
          <w:sz w:val="24"/>
          <w:szCs w:val="24"/>
        </w:rPr>
        <w:t xml:space="preserve">. </w:t>
      </w:r>
      <w:commentRangeStart w:id="23"/>
      <w:r w:rsidRPr="00340CAD">
        <w:rPr>
          <w:rFonts w:ascii="Times New Roman" w:eastAsia="Times New Roman" w:hAnsi="Times New Roman" w:cs="Times New Roman"/>
          <w:sz w:val="24"/>
          <w:szCs w:val="24"/>
        </w:rPr>
        <w:t xml:space="preserve">Sterility and Biocompatibility are also necessary to ensure the device does not negatively impact the rat. </w:t>
      </w:r>
      <w:commentRangeEnd w:id="23"/>
      <w:r w:rsidR="00155079">
        <w:rPr>
          <w:rStyle w:val="CommentReference"/>
        </w:rPr>
        <w:commentReference w:id="23"/>
      </w:r>
      <w:r w:rsidRPr="00340CAD">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5</w:t>
      </w:r>
      <w:r w:rsidRPr="00340CAD">
        <w:rPr>
          <w:rFonts w:ascii="Times New Roman" w:eastAsia="Times New Roman" w:hAnsi="Times New Roman" w:cs="Times New Roman"/>
          <w:sz w:val="24"/>
          <w:szCs w:val="24"/>
        </w:rPr>
        <w:t xml:space="preserve"> describes the environment specifications.</w:t>
      </w:r>
    </w:p>
    <w:p w:rsidR="00340CAD" w:rsidRPr="009A6773" w:rsidRDefault="00340CAD" w:rsidP="009A6773">
      <w:pPr>
        <w:pStyle w:val="Normal1"/>
        <w:spacing w:after="0" w:line="360" w:lineRule="auto"/>
        <w:rPr>
          <w:rFonts w:ascii="Times New Roman" w:eastAsia="Times New Roman" w:hAnsi="Times New Roman" w:cs="Times New Roman"/>
          <w:sz w:val="24"/>
          <w:szCs w:val="24"/>
        </w:rPr>
      </w:pPr>
    </w:p>
    <w:p w:rsidR="008D5DC5" w:rsidRPr="008D64FE" w:rsidRDefault="00BE2ADC" w:rsidP="00313575">
      <w:pPr>
        <w:pStyle w:val="Normal1"/>
        <w:spacing w:after="0" w:line="36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 xml:space="preserve">Table </w:t>
      </w:r>
      <w:r w:rsidR="0074620E">
        <w:rPr>
          <w:rFonts w:ascii="Times New Roman" w:eastAsia="Times New Roman" w:hAnsi="Times New Roman" w:cs="Times New Roman"/>
          <w:b/>
          <w:sz w:val="24"/>
          <w:szCs w:val="24"/>
        </w:rPr>
        <w:t>5</w:t>
      </w:r>
      <w:r w:rsidR="008D5DC5" w:rsidRPr="008D64FE">
        <w:rPr>
          <w:rFonts w:ascii="Times New Roman" w:eastAsia="Times New Roman" w:hAnsi="Times New Roman" w:cs="Times New Roman"/>
          <w:b/>
          <w:sz w:val="24"/>
          <w:szCs w:val="24"/>
        </w:rPr>
        <w:t>.</w:t>
      </w:r>
      <w:proofErr w:type="gramEnd"/>
      <w:r w:rsidR="008D5DC5" w:rsidRPr="008D64FE">
        <w:rPr>
          <w:rFonts w:ascii="Times New Roman" w:eastAsia="Times New Roman" w:hAnsi="Times New Roman" w:cs="Times New Roman"/>
          <w:b/>
          <w:sz w:val="24"/>
          <w:szCs w:val="24"/>
        </w:rPr>
        <w:t xml:space="preserve"> Environment Specifications</w:t>
      </w:r>
    </w:p>
    <w:tbl>
      <w:tblPr>
        <w:tblStyle w:val="TableGrid"/>
        <w:tblW w:w="0" w:type="auto"/>
        <w:tblInd w:w="108" w:type="dxa"/>
        <w:tblLook w:val="04A0" w:firstRow="1" w:lastRow="0" w:firstColumn="1" w:lastColumn="0" w:noHBand="0" w:noVBand="1"/>
      </w:tblPr>
      <w:tblGrid>
        <w:gridCol w:w="3084"/>
        <w:gridCol w:w="3192"/>
        <w:gridCol w:w="3192"/>
      </w:tblGrid>
      <w:tr w:rsidR="00B028DB" w:rsidTr="00340CAD">
        <w:tc>
          <w:tcPr>
            <w:tcW w:w="3084" w:type="dxa"/>
          </w:tcPr>
          <w:p w:rsidR="00B028DB" w:rsidRPr="00B028DB" w:rsidRDefault="00B028DB" w:rsidP="006A181C">
            <w:pPr>
              <w:pStyle w:val="Normal1"/>
              <w:spacing w:line="360" w:lineRule="auto"/>
              <w:jc w:val="center"/>
              <w:rPr>
                <w:rFonts w:ascii="Times New Roman" w:hAnsi="Times New Roman" w:cs="Times New Roman"/>
                <w:sz w:val="24"/>
                <w:szCs w:val="24"/>
              </w:rPr>
            </w:pPr>
            <w:r w:rsidRPr="00B028DB">
              <w:rPr>
                <w:rFonts w:ascii="Times New Roman" w:hAnsi="Times New Roman" w:cs="Times New Roman"/>
                <w:sz w:val="24"/>
                <w:szCs w:val="24"/>
              </w:rPr>
              <w:t>Title</w:t>
            </w:r>
          </w:p>
        </w:tc>
        <w:tc>
          <w:tcPr>
            <w:tcW w:w="3192" w:type="dxa"/>
          </w:tcPr>
          <w:p w:rsidR="00B028DB" w:rsidRPr="00B028DB" w:rsidRDefault="00B028DB" w:rsidP="006A181C">
            <w:pPr>
              <w:pStyle w:val="Normal1"/>
              <w:spacing w:line="360" w:lineRule="auto"/>
              <w:jc w:val="center"/>
              <w:rPr>
                <w:rFonts w:ascii="Times New Roman" w:hAnsi="Times New Roman" w:cs="Times New Roman"/>
                <w:sz w:val="24"/>
                <w:szCs w:val="24"/>
              </w:rPr>
            </w:pPr>
            <w:r>
              <w:rPr>
                <w:rFonts w:ascii="Times New Roman" w:hAnsi="Times New Roman" w:cs="Times New Roman"/>
                <w:sz w:val="24"/>
                <w:szCs w:val="24"/>
              </w:rPr>
              <w:t>Description</w:t>
            </w:r>
          </w:p>
        </w:tc>
        <w:tc>
          <w:tcPr>
            <w:tcW w:w="3192" w:type="dxa"/>
          </w:tcPr>
          <w:p w:rsidR="00B028DB" w:rsidRPr="00B028DB" w:rsidRDefault="00B028DB" w:rsidP="006A181C">
            <w:pPr>
              <w:pStyle w:val="Normal1"/>
              <w:spacing w:line="360" w:lineRule="auto"/>
              <w:jc w:val="center"/>
              <w:rPr>
                <w:rFonts w:ascii="Times New Roman" w:hAnsi="Times New Roman" w:cs="Times New Roman"/>
                <w:sz w:val="24"/>
                <w:szCs w:val="24"/>
              </w:rPr>
            </w:pPr>
            <w:r>
              <w:rPr>
                <w:rFonts w:ascii="Times New Roman" w:hAnsi="Times New Roman" w:cs="Times New Roman"/>
                <w:sz w:val="24"/>
                <w:szCs w:val="24"/>
              </w:rPr>
              <w:t>Specification</w:t>
            </w:r>
          </w:p>
        </w:tc>
      </w:tr>
      <w:tr w:rsidR="00B028DB" w:rsidTr="00340CAD">
        <w:tc>
          <w:tcPr>
            <w:tcW w:w="3084" w:type="dxa"/>
          </w:tcPr>
          <w:p w:rsidR="00B028DB" w:rsidRPr="00B028DB" w:rsidRDefault="009A6773" w:rsidP="006A181C">
            <w:pPr>
              <w:pStyle w:val="Normal1"/>
              <w:spacing w:line="360" w:lineRule="auto"/>
              <w:jc w:val="center"/>
              <w:rPr>
                <w:rFonts w:ascii="Times New Roman" w:hAnsi="Times New Roman" w:cs="Times New Roman"/>
                <w:sz w:val="24"/>
                <w:szCs w:val="24"/>
              </w:rPr>
            </w:pPr>
            <w:r>
              <w:rPr>
                <w:rFonts w:ascii="Times New Roman" w:hAnsi="Times New Roman" w:cs="Times New Roman"/>
                <w:sz w:val="24"/>
                <w:szCs w:val="24"/>
              </w:rPr>
              <w:t>Temperature</w:t>
            </w:r>
          </w:p>
        </w:tc>
        <w:tc>
          <w:tcPr>
            <w:tcW w:w="3192" w:type="dxa"/>
          </w:tcPr>
          <w:p w:rsidR="00B028DB" w:rsidRPr="00B028DB" w:rsidRDefault="009A6773" w:rsidP="006A181C">
            <w:pPr>
              <w:pStyle w:val="Normal1"/>
              <w:spacing w:line="360" w:lineRule="auto"/>
              <w:jc w:val="center"/>
              <w:rPr>
                <w:rFonts w:ascii="Times New Roman" w:hAnsi="Times New Roman" w:cs="Times New Roman"/>
                <w:sz w:val="24"/>
                <w:szCs w:val="24"/>
              </w:rPr>
            </w:pPr>
            <w:r w:rsidRPr="009A6773">
              <w:rPr>
                <w:rFonts w:ascii="Times New Roman" w:hAnsi="Times New Roman" w:cs="Times New Roman"/>
                <w:sz w:val="24"/>
                <w:szCs w:val="24"/>
              </w:rPr>
              <w:t>Range of temperature that the system needs to operate in</w:t>
            </w:r>
          </w:p>
        </w:tc>
        <w:tc>
          <w:tcPr>
            <w:tcW w:w="3192" w:type="dxa"/>
          </w:tcPr>
          <w:p w:rsidR="00B028DB" w:rsidRPr="00B028DB" w:rsidRDefault="009A6773" w:rsidP="009A6773">
            <w:pPr>
              <w:pStyle w:val="Normal1"/>
              <w:tabs>
                <w:tab w:val="left" w:pos="320"/>
              </w:tabs>
              <w:spacing w:line="360" w:lineRule="auto"/>
              <w:rPr>
                <w:rFonts w:ascii="Times New Roman" w:hAnsi="Times New Roman" w:cs="Times New Roman"/>
                <w:sz w:val="24"/>
                <w:szCs w:val="24"/>
              </w:rPr>
            </w:pPr>
            <w:r>
              <w:rPr>
                <w:rFonts w:ascii="Times New Roman" w:hAnsi="Times New Roman" w:cs="Times New Roman"/>
                <w:sz w:val="24"/>
                <w:szCs w:val="24"/>
              </w:rPr>
              <w:tab/>
            </w:r>
            <w:r w:rsidRPr="009A6773">
              <w:rPr>
                <w:rFonts w:ascii="Times New Roman" w:hAnsi="Times New Roman" w:cs="Times New Roman"/>
                <w:sz w:val="24"/>
                <w:szCs w:val="24"/>
              </w:rPr>
              <w:t>Average Temp = 37.5 C</w:t>
            </w:r>
          </w:p>
        </w:tc>
      </w:tr>
      <w:tr w:rsidR="00B028DB" w:rsidTr="00340CAD">
        <w:tc>
          <w:tcPr>
            <w:tcW w:w="3084" w:type="dxa"/>
          </w:tcPr>
          <w:p w:rsidR="00B028DB" w:rsidRPr="00B028DB" w:rsidRDefault="009D103E" w:rsidP="006A181C">
            <w:pPr>
              <w:pStyle w:val="Normal1"/>
              <w:spacing w:line="360" w:lineRule="auto"/>
              <w:jc w:val="center"/>
              <w:rPr>
                <w:rFonts w:ascii="Times New Roman" w:hAnsi="Times New Roman" w:cs="Times New Roman"/>
                <w:sz w:val="24"/>
                <w:szCs w:val="24"/>
              </w:rPr>
            </w:pPr>
            <w:r>
              <w:rPr>
                <w:rFonts w:ascii="Times New Roman" w:hAnsi="Times New Roman" w:cs="Times New Roman"/>
                <w:sz w:val="24"/>
                <w:szCs w:val="24"/>
              </w:rPr>
              <w:t>Water Resistance</w:t>
            </w:r>
          </w:p>
        </w:tc>
        <w:tc>
          <w:tcPr>
            <w:tcW w:w="3192" w:type="dxa"/>
          </w:tcPr>
          <w:p w:rsidR="00B028DB" w:rsidRPr="00B028DB" w:rsidRDefault="009A6773" w:rsidP="006A181C">
            <w:pPr>
              <w:pStyle w:val="Normal1"/>
              <w:spacing w:line="360" w:lineRule="auto"/>
              <w:jc w:val="center"/>
              <w:rPr>
                <w:rFonts w:ascii="Times New Roman" w:hAnsi="Times New Roman" w:cs="Times New Roman"/>
                <w:sz w:val="24"/>
                <w:szCs w:val="24"/>
              </w:rPr>
            </w:pPr>
            <w:r w:rsidRPr="009A6773">
              <w:rPr>
                <w:rFonts w:ascii="Times New Roman" w:hAnsi="Times New Roman" w:cs="Times New Roman"/>
                <w:sz w:val="24"/>
                <w:szCs w:val="24"/>
              </w:rPr>
              <w:t>How much water the device can withstand</w:t>
            </w:r>
          </w:p>
        </w:tc>
        <w:tc>
          <w:tcPr>
            <w:tcW w:w="3192" w:type="dxa"/>
          </w:tcPr>
          <w:p w:rsidR="00B028DB" w:rsidRPr="00B028DB" w:rsidRDefault="009A6773" w:rsidP="006A181C">
            <w:pPr>
              <w:pStyle w:val="Normal1"/>
              <w:spacing w:line="360" w:lineRule="auto"/>
              <w:jc w:val="center"/>
              <w:rPr>
                <w:rFonts w:ascii="Times New Roman" w:hAnsi="Times New Roman" w:cs="Times New Roman"/>
                <w:sz w:val="24"/>
                <w:szCs w:val="24"/>
              </w:rPr>
            </w:pPr>
            <w:commentRangeStart w:id="24"/>
            <w:r>
              <w:rPr>
                <w:rFonts w:ascii="Times New Roman" w:hAnsi="Times New Roman" w:cs="Times New Roman"/>
                <w:sz w:val="24"/>
                <w:szCs w:val="24"/>
              </w:rPr>
              <w:t>Complete protection</w:t>
            </w:r>
            <w:commentRangeEnd w:id="24"/>
            <w:r w:rsidR="00155079">
              <w:rPr>
                <w:rStyle w:val="CommentReference"/>
              </w:rPr>
              <w:commentReference w:id="24"/>
            </w:r>
          </w:p>
        </w:tc>
      </w:tr>
    </w:tbl>
    <w:p w:rsidR="00CD79A0" w:rsidRPr="008D64FE" w:rsidRDefault="00CD79A0" w:rsidP="008D5DC5">
      <w:pPr>
        <w:pStyle w:val="Normal1"/>
        <w:spacing w:after="0" w:line="360" w:lineRule="auto"/>
        <w:rPr>
          <w:rFonts w:ascii="Times New Roman" w:hAnsi="Times New Roman" w:cs="Times New Roman"/>
          <w:sz w:val="24"/>
          <w:szCs w:val="24"/>
        </w:rPr>
      </w:pPr>
    </w:p>
    <w:p w:rsidR="008D5DC5" w:rsidRPr="008D64FE" w:rsidRDefault="009D103E" w:rsidP="008D5DC5">
      <w:pPr>
        <w:pStyle w:val="Normal1"/>
        <w:spacing w:after="0" w:line="360" w:lineRule="auto"/>
        <w:rPr>
          <w:rFonts w:ascii="Times New Roman" w:hAnsi="Times New Roman" w:cs="Times New Roman"/>
          <w:b/>
          <w:sz w:val="24"/>
          <w:szCs w:val="24"/>
        </w:rPr>
      </w:pPr>
      <w:r>
        <w:rPr>
          <w:rFonts w:ascii="Times New Roman" w:hAnsi="Times New Roman" w:cs="Times New Roman"/>
          <w:b/>
          <w:sz w:val="24"/>
          <w:szCs w:val="24"/>
        </w:rPr>
        <w:t>3.</w:t>
      </w:r>
      <w:commentRangeStart w:id="25"/>
      <w:r>
        <w:rPr>
          <w:rFonts w:ascii="Times New Roman" w:hAnsi="Times New Roman" w:cs="Times New Roman"/>
          <w:b/>
          <w:sz w:val="24"/>
          <w:szCs w:val="24"/>
        </w:rPr>
        <w:t>4</w:t>
      </w:r>
      <w:r w:rsidR="008D5DC5" w:rsidRPr="008D64FE">
        <w:rPr>
          <w:rFonts w:ascii="Times New Roman" w:hAnsi="Times New Roman" w:cs="Times New Roman"/>
          <w:b/>
          <w:sz w:val="24"/>
          <w:szCs w:val="24"/>
        </w:rPr>
        <w:t xml:space="preserve"> Performance Specifications </w:t>
      </w:r>
      <w:commentRangeEnd w:id="25"/>
      <w:r w:rsidR="00C26060">
        <w:rPr>
          <w:rStyle w:val="CommentReference"/>
        </w:rPr>
        <w:commentReference w:id="25"/>
      </w:r>
    </w:p>
    <w:p w:rsidR="009A6773" w:rsidRDefault="00340CAD" w:rsidP="008D5DC5">
      <w:pPr>
        <w:pStyle w:val="Normal1"/>
        <w:spacing w:after="0" w:line="360" w:lineRule="auto"/>
        <w:ind w:left="40"/>
        <w:rPr>
          <w:rFonts w:ascii="Times New Roman" w:eastAsia="Times New Roman" w:hAnsi="Times New Roman" w:cs="Times New Roman"/>
          <w:sz w:val="24"/>
          <w:szCs w:val="24"/>
        </w:rPr>
      </w:pPr>
      <w:r w:rsidRPr="00340CAD">
        <w:rPr>
          <w:rFonts w:ascii="Times New Roman" w:eastAsia="Times New Roman" w:hAnsi="Times New Roman" w:cs="Times New Roman"/>
          <w:sz w:val="24"/>
          <w:szCs w:val="24"/>
        </w:rPr>
        <w:t xml:space="preserve">In order to be used as intended, our device must to adhere to certain performance specifications. First, since our device will be implanted into a rat and not easily accessible, out device must be able to last within the rat for a set amount of time. Second, our device will need to meet several hardware specifications, such as memory size, processing and communication speed, and input/output pins, in order to process information and communicate effectively. Table </w:t>
      </w:r>
      <w:r w:rsidR="00EC0B0C">
        <w:rPr>
          <w:rFonts w:ascii="Times New Roman" w:eastAsia="Times New Roman" w:hAnsi="Times New Roman" w:cs="Times New Roman"/>
          <w:sz w:val="24"/>
          <w:szCs w:val="24"/>
        </w:rPr>
        <w:t>6</w:t>
      </w:r>
      <w:r w:rsidRPr="00340CAD">
        <w:rPr>
          <w:rFonts w:ascii="Times New Roman" w:eastAsia="Times New Roman" w:hAnsi="Times New Roman" w:cs="Times New Roman"/>
          <w:sz w:val="24"/>
          <w:szCs w:val="24"/>
        </w:rPr>
        <w:t xml:space="preserve"> describes the performance specifications.</w:t>
      </w:r>
    </w:p>
    <w:p w:rsidR="00340CAD" w:rsidRPr="008D64FE" w:rsidRDefault="00340CAD" w:rsidP="008D5DC5">
      <w:pPr>
        <w:pStyle w:val="Normal1"/>
        <w:spacing w:after="0" w:line="360" w:lineRule="auto"/>
        <w:ind w:left="40"/>
        <w:rPr>
          <w:rFonts w:ascii="Times New Roman" w:eastAsia="Times New Roman" w:hAnsi="Times New Roman" w:cs="Times New Roman"/>
          <w:sz w:val="24"/>
          <w:szCs w:val="24"/>
        </w:rPr>
      </w:pPr>
    </w:p>
    <w:p w:rsidR="00BE2ADC" w:rsidRPr="008D64FE" w:rsidRDefault="00BE2ADC" w:rsidP="00BE2ADC">
      <w:pPr>
        <w:pStyle w:val="Normal1"/>
        <w:spacing w:after="0" w:line="360" w:lineRule="auto"/>
        <w:ind w:left="40"/>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 xml:space="preserve">Table </w:t>
      </w:r>
      <w:r w:rsidR="00EC0B0C">
        <w:rPr>
          <w:rFonts w:ascii="Times New Roman" w:eastAsia="Times New Roman" w:hAnsi="Times New Roman" w:cs="Times New Roman"/>
          <w:b/>
          <w:sz w:val="24"/>
          <w:szCs w:val="24"/>
        </w:rPr>
        <w:t>6</w:t>
      </w:r>
      <w:r w:rsidR="008D5DC5" w:rsidRPr="008D64FE">
        <w:rPr>
          <w:rFonts w:ascii="Times New Roman" w:eastAsia="Times New Roman" w:hAnsi="Times New Roman" w:cs="Times New Roman"/>
          <w:b/>
          <w:sz w:val="24"/>
          <w:szCs w:val="24"/>
        </w:rPr>
        <w:t>.</w:t>
      </w:r>
      <w:proofErr w:type="gramEnd"/>
      <w:r w:rsidR="008D5DC5" w:rsidRPr="008D64FE">
        <w:rPr>
          <w:rFonts w:ascii="Times New Roman" w:eastAsia="Times New Roman" w:hAnsi="Times New Roman" w:cs="Times New Roman"/>
          <w:b/>
          <w:sz w:val="24"/>
          <w:szCs w:val="24"/>
        </w:rPr>
        <w:t xml:space="preserve"> Performance Specifications</w:t>
      </w:r>
    </w:p>
    <w:tbl>
      <w:tblPr>
        <w:tblStyle w:val="TableGrid"/>
        <w:tblW w:w="0" w:type="auto"/>
        <w:tblInd w:w="108" w:type="dxa"/>
        <w:tblLook w:val="04A0" w:firstRow="1" w:lastRow="0" w:firstColumn="1" w:lastColumn="0" w:noHBand="0" w:noVBand="1"/>
      </w:tblPr>
      <w:tblGrid>
        <w:gridCol w:w="3084"/>
        <w:gridCol w:w="3192"/>
        <w:gridCol w:w="3192"/>
      </w:tblGrid>
      <w:tr w:rsidR="003803CA" w:rsidTr="00340CAD">
        <w:tc>
          <w:tcPr>
            <w:tcW w:w="3084" w:type="dxa"/>
            <w:vAlign w:val="center"/>
          </w:tcPr>
          <w:p w:rsidR="003803CA" w:rsidRPr="003803CA" w:rsidRDefault="003803CA" w:rsidP="00340CAD">
            <w:pPr>
              <w:jc w:val="center"/>
              <w:rPr>
                <w:rFonts w:ascii="Times New Roman" w:hAnsi="Times New Roman" w:cs="Times New Roman"/>
                <w:sz w:val="24"/>
                <w:szCs w:val="24"/>
              </w:rPr>
            </w:pPr>
            <w:r w:rsidRPr="003803CA">
              <w:rPr>
                <w:rFonts w:ascii="Times New Roman" w:hAnsi="Times New Roman" w:cs="Times New Roman"/>
                <w:sz w:val="24"/>
                <w:szCs w:val="24"/>
              </w:rPr>
              <w:t>Title</w:t>
            </w:r>
          </w:p>
        </w:tc>
        <w:tc>
          <w:tcPr>
            <w:tcW w:w="3192" w:type="dxa"/>
            <w:vAlign w:val="center"/>
          </w:tcPr>
          <w:p w:rsidR="003803CA" w:rsidRPr="003803CA" w:rsidRDefault="003803CA" w:rsidP="00340CAD">
            <w:pPr>
              <w:jc w:val="center"/>
              <w:rPr>
                <w:rFonts w:ascii="Times New Roman" w:hAnsi="Times New Roman" w:cs="Times New Roman"/>
                <w:sz w:val="24"/>
                <w:szCs w:val="24"/>
              </w:rPr>
            </w:pPr>
            <w:r w:rsidRPr="003803CA">
              <w:rPr>
                <w:rFonts w:ascii="Times New Roman" w:hAnsi="Times New Roman" w:cs="Times New Roman"/>
                <w:sz w:val="24"/>
                <w:szCs w:val="24"/>
              </w:rPr>
              <w:t>Description</w:t>
            </w:r>
          </w:p>
        </w:tc>
        <w:tc>
          <w:tcPr>
            <w:tcW w:w="3192" w:type="dxa"/>
            <w:vAlign w:val="center"/>
          </w:tcPr>
          <w:p w:rsidR="003803CA" w:rsidRPr="00B028DB" w:rsidRDefault="003803CA" w:rsidP="00340CAD">
            <w:pPr>
              <w:pStyle w:val="Normal1"/>
              <w:spacing w:line="360" w:lineRule="auto"/>
              <w:jc w:val="center"/>
              <w:rPr>
                <w:rFonts w:ascii="Times New Roman" w:hAnsi="Times New Roman" w:cs="Times New Roman"/>
                <w:sz w:val="24"/>
                <w:szCs w:val="24"/>
              </w:rPr>
            </w:pPr>
            <w:r>
              <w:rPr>
                <w:rFonts w:ascii="Times New Roman" w:hAnsi="Times New Roman" w:cs="Times New Roman"/>
                <w:sz w:val="24"/>
                <w:szCs w:val="24"/>
              </w:rPr>
              <w:t>Specification</w:t>
            </w:r>
          </w:p>
        </w:tc>
      </w:tr>
      <w:tr w:rsidR="003803CA" w:rsidTr="00340CAD">
        <w:tc>
          <w:tcPr>
            <w:tcW w:w="3084" w:type="dxa"/>
            <w:vAlign w:val="center"/>
          </w:tcPr>
          <w:p w:rsidR="003803CA" w:rsidRPr="003803CA" w:rsidRDefault="003803CA" w:rsidP="00340CAD">
            <w:pPr>
              <w:rPr>
                <w:rFonts w:ascii="Times New Roman" w:hAnsi="Times New Roman" w:cs="Times New Roman"/>
                <w:sz w:val="24"/>
                <w:szCs w:val="24"/>
              </w:rPr>
            </w:pPr>
            <w:r w:rsidRPr="003803CA">
              <w:rPr>
                <w:rFonts w:ascii="Times New Roman" w:hAnsi="Times New Roman" w:cs="Times New Roman"/>
                <w:sz w:val="24"/>
                <w:szCs w:val="24"/>
              </w:rPr>
              <w:t>Lifetime</w:t>
            </w:r>
          </w:p>
        </w:tc>
        <w:tc>
          <w:tcPr>
            <w:tcW w:w="3192" w:type="dxa"/>
            <w:vAlign w:val="center"/>
          </w:tcPr>
          <w:p w:rsidR="003803CA" w:rsidRPr="003803CA" w:rsidRDefault="003803CA" w:rsidP="00340CAD">
            <w:pPr>
              <w:rPr>
                <w:rFonts w:ascii="Times New Roman" w:hAnsi="Times New Roman" w:cs="Times New Roman"/>
                <w:sz w:val="24"/>
                <w:szCs w:val="24"/>
              </w:rPr>
            </w:pPr>
            <w:r w:rsidRPr="003803CA">
              <w:rPr>
                <w:rFonts w:ascii="Times New Roman" w:hAnsi="Times New Roman" w:cs="Times New Roman"/>
                <w:sz w:val="24"/>
                <w:szCs w:val="24"/>
              </w:rPr>
              <w:t>How long the device must be able to function from the time for implantation</w:t>
            </w:r>
          </w:p>
        </w:tc>
        <w:tc>
          <w:tcPr>
            <w:tcW w:w="3192" w:type="dxa"/>
            <w:vAlign w:val="center"/>
          </w:tcPr>
          <w:p w:rsidR="003803CA" w:rsidRPr="003803CA" w:rsidRDefault="003803CA" w:rsidP="00340CAD">
            <w:pPr>
              <w:rPr>
                <w:rFonts w:ascii="Times New Roman" w:hAnsi="Times New Roman" w:cs="Times New Roman"/>
                <w:sz w:val="24"/>
                <w:szCs w:val="24"/>
              </w:rPr>
            </w:pPr>
            <w:r w:rsidRPr="003803CA">
              <w:rPr>
                <w:rFonts w:ascii="Times New Roman" w:hAnsi="Times New Roman" w:cs="Times New Roman"/>
                <w:sz w:val="24"/>
                <w:szCs w:val="24"/>
              </w:rPr>
              <w:t>At least 6 months</w:t>
            </w:r>
          </w:p>
        </w:tc>
      </w:tr>
      <w:tr w:rsidR="003803CA" w:rsidTr="00340CAD">
        <w:tc>
          <w:tcPr>
            <w:tcW w:w="3084" w:type="dxa"/>
            <w:vAlign w:val="center"/>
          </w:tcPr>
          <w:p w:rsidR="003803CA" w:rsidRPr="003803CA" w:rsidRDefault="003803CA" w:rsidP="00340CAD">
            <w:pPr>
              <w:rPr>
                <w:rFonts w:ascii="Times New Roman" w:hAnsi="Times New Roman" w:cs="Times New Roman"/>
                <w:sz w:val="24"/>
                <w:szCs w:val="24"/>
              </w:rPr>
            </w:pPr>
            <w:commentRangeStart w:id="26"/>
            <w:r w:rsidRPr="003803CA">
              <w:rPr>
                <w:rFonts w:ascii="Times New Roman" w:hAnsi="Times New Roman" w:cs="Times New Roman"/>
                <w:sz w:val="24"/>
                <w:szCs w:val="24"/>
              </w:rPr>
              <w:t>ROM Size</w:t>
            </w:r>
          </w:p>
        </w:tc>
        <w:tc>
          <w:tcPr>
            <w:tcW w:w="3192" w:type="dxa"/>
            <w:vAlign w:val="center"/>
          </w:tcPr>
          <w:p w:rsidR="003803CA" w:rsidRPr="003803CA" w:rsidRDefault="003803CA" w:rsidP="00340CAD">
            <w:pPr>
              <w:rPr>
                <w:rFonts w:ascii="Times New Roman" w:hAnsi="Times New Roman" w:cs="Times New Roman"/>
                <w:sz w:val="24"/>
                <w:szCs w:val="24"/>
              </w:rPr>
            </w:pPr>
            <w:r w:rsidRPr="003803CA">
              <w:rPr>
                <w:rFonts w:ascii="Times New Roman" w:hAnsi="Times New Roman" w:cs="Times New Roman"/>
                <w:sz w:val="24"/>
                <w:szCs w:val="24"/>
              </w:rPr>
              <w:t>How much Read Only Memory the device must have</w:t>
            </w:r>
          </w:p>
        </w:tc>
        <w:tc>
          <w:tcPr>
            <w:tcW w:w="3192" w:type="dxa"/>
            <w:vAlign w:val="center"/>
          </w:tcPr>
          <w:p w:rsidR="003803CA" w:rsidRPr="003803CA" w:rsidRDefault="003803CA" w:rsidP="00340CAD">
            <w:pPr>
              <w:rPr>
                <w:rFonts w:ascii="Times New Roman" w:hAnsi="Times New Roman" w:cs="Times New Roman"/>
                <w:sz w:val="24"/>
                <w:szCs w:val="24"/>
              </w:rPr>
            </w:pPr>
            <w:r w:rsidRPr="003803CA">
              <w:rPr>
                <w:rFonts w:ascii="Times New Roman" w:hAnsi="Times New Roman" w:cs="Times New Roman"/>
                <w:sz w:val="24"/>
                <w:szCs w:val="24"/>
              </w:rPr>
              <w:t>At least 2k bytes</w:t>
            </w:r>
            <w:commentRangeEnd w:id="26"/>
            <w:r w:rsidR="00155079">
              <w:rPr>
                <w:rStyle w:val="CommentReference"/>
              </w:rPr>
              <w:commentReference w:id="26"/>
            </w:r>
          </w:p>
        </w:tc>
      </w:tr>
      <w:tr w:rsidR="003803CA" w:rsidTr="00340CAD">
        <w:tc>
          <w:tcPr>
            <w:tcW w:w="3084" w:type="dxa"/>
            <w:vAlign w:val="center"/>
          </w:tcPr>
          <w:p w:rsidR="003803CA" w:rsidRPr="003803CA" w:rsidRDefault="003803CA" w:rsidP="00340CAD">
            <w:pPr>
              <w:rPr>
                <w:rFonts w:ascii="Times New Roman" w:hAnsi="Times New Roman" w:cs="Times New Roman"/>
                <w:sz w:val="24"/>
                <w:szCs w:val="24"/>
              </w:rPr>
            </w:pPr>
            <w:commentRangeStart w:id="27"/>
            <w:r w:rsidRPr="003803CA">
              <w:rPr>
                <w:rFonts w:ascii="Times New Roman" w:hAnsi="Times New Roman" w:cs="Times New Roman"/>
                <w:sz w:val="24"/>
                <w:szCs w:val="24"/>
              </w:rPr>
              <w:t>RAM Size</w:t>
            </w:r>
          </w:p>
        </w:tc>
        <w:tc>
          <w:tcPr>
            <w:tcW w:w="3192" w:type="dxa"/>
            <w:vAlign w:val="center"/>
          </w:tcPr>
          <w:p w:rsidR="003803CA" w:rsidRPr="003803CA" w:rsidRDefault="003803CA" w:rsidP="00340CAD">
            <w:pPr>
              <w:rPr>
                <w:rFonts w:ascii="Times New Roman" w:hAnsi="Times New Roman" w:cs="Times New Roman"/>
                <w:sz w:val="24"/>
                <w:szCs w:val="24"/>
              </w:rPr>
            </w:pPr>
            <w:r w:rsidRPr="003803CA">
              <w:rPr>
                <w:rFonts w:ascii="Times New Roman" w:hAnsi="Times New Roman" w:cs="Times New Roman"/>
                <w:sz w:val="24"/>
                <w:szCs w:val="24"/>
              </w:rPr>
              <w:t>How much Random Access Memory the device must have</w:t>
            </w:r>
          </w:p>
        </w:tc>
        <w:tc>
          <w:tcPr>
            <w:tcW w:w="3192" w:type="dxa"/>
            <w:vAlign w:val="center"/>
          </w:tcPr>
          <w:p w:rsidR="003803CA" w:rsidRPr="003803CA" w:rsidRDefault="003803CA" w:rsidP="00340CAD">
            <w:pPr>
              <w:rPr>
                <w:rFonts w:ascii="Times New Roman" w:hAnsi="Times New Roman" w:cs="Times New Roman"/>
                <w:sz w:val="24"/>
                <w:szCs w:val="24"/>
              </w:rPr>
            </w:pPr>
            <w:r w:rsidRPr="003803CA">
              <w:rPr>
                <w:rFonts w:ascii="Times New Roman" w:hAnsi="Times New Roman" w:cs="Times New Roman"/>
                <w:sz w:val="24"/>
                <w:szCs w:val="24"/>
              </w:rPr>
              <w:t>At least 100 bytes</w:t>
            </w:r>
            <w:commentRangeEnd w:id="27"/>
            <w:r w:rsidR="00155079">
              <w:rPr>
                <w:rStyle w:val="CommentReference"/>
              </w:rPr>
              <w:commentReference w:id="27"/>
            </w:r>
          </w:p>
        </w:tc>
      </w:tr>
      <w:tr w:rsidR="003803CA" w:rsidTr="00340CAD">
        <w:tc>
          <w:tcPr>
            <w:tcW w:w="3084" w:type="dxa"/>
            <w:vAlign w:val="center"/>
          </w:tcPr>
          <w:p w:rsidR="003803CA" w:rsidRPr="003803CA" w:rsidRDefault="003803CA" w:rsidP="00340CAD">
            <w:pPr>
              <w:rPr>
                <w:rFonts w:ascii="Times New Roman" w:hAnsi="Times New Roman" w:cs="Times New Roman"/>
                <w:sz w:val="24"/>
                <w:szCs w:val="24"/>
              </w:rPr>
            </w:pPr>
            <w:commentRangeStart w:id="28"/>
            <w:r w:rsidRPr="003803CA">
              <w:rPr>
                <w:rFonts w:ascii="Times New Roman" w:hAnsi="Times New Roman" w:cs="Times New Roman"/>
                <w:sz w:val="24"/>
                <w:szCs w:val="24"/>
              </w:rPr>
              <w:t>Processing Speed</w:t>
            </w:r>
          </w:p>
        </w:tc>
        <w:tc>
          <w:tcPr>
            <w:tcW w:w="3192" w:type="dxa"/>
            <w:vAlign w:val="center"/>
          </w:tcPr>
          <w:p w:rsidR="003803CA" w:rsidRPr="003803CA" w:rsidRDefault="003803CA" w:rsidP="00340CAD">
            <w:pPr>
              <w:rPr>
                <w:rFonts w:ascii="Times New Roman" w:hAnsi="Times New Roman" w:cs="Times New Roman"/>
                <w:sz w:val="24"/>
                <w:szCs w:val="24"/>
              </w:rPr>
            </w:pPr>
            <w:r w:rsidRPr="003803CA">
              <w:rPr>
                <w:rFonts w:ascii="Times New Roman" w:hAnsi="Times New Roman" w:cs="Times New Roman"/>
                <w:sz w:val="24"/>
                <w:szCs w:val="24"/>
              </w:rPr>
              <w:t>How fast the processor must run</w:t>
            </w:r>
          </w:p>
        </w:tc>
        <w:tc>
          <w:tcPr>
            <w:tcW w:w="3192" w:type="dxa"/>
            <w:vAlign w:val="center"/>
          </w:tcPr>
          <w:p w:rsidR="003803CA" w:rsidRPr="003803CA" w:rsidRDefault="003803CA" w:rsidP="00340CAD">
            <w:pPr>
              <w:rPr>
                <w:rFonts w:ascii="Times New Roman" w:hAnsi="Times New Roman" w:cs="Times New Roman"/>
                <w:sz w:val="24"/>
                <w:szCs w:val="24"/>
              </w:rPr>
            </w:pPr>
            <w:r w:rsidRPr="003803CA">
              <w:rPr>
                <w:rFonts w:ascii="Times New Roman" w:hAnsi="Times New Roman" w:cs="Times New Roman"/>
                <w:sz w:val="24"/>
                <w:szCs w:val="24"/>
              </w:rPr>
              <w:t>128 kHz - 10 MHz</w:t>
            </w:r>
            <w:commentRangeEnd w:id="28"/>
            <w:r w:rsidR="00155079">
              <w:rPr>
                <w:rStyle w:val="CommentReference"/>
              </w:rPr>
              <w:commentReference w:id="28"/>
            </w:r>
          </w:p>
        </w:tc>
      </w:tr>
      <w:tr w:rsidR="003803CA" w:rsidTr="00340CAD">
        <w:tc>
          <w:tcPr>
            <w:tcW w:w="3084" w:type="dxa"/>
            <w:vAlign w:val="center"/>
          </w:tcPr>
          <w:p w:rsidR="003803CA" w:rsidRPr="003803CA" w:rsidRDefault="003803CA" w:rsidP="00340CAD">
            <w:pPr>
              <w:rPr>
                <w:rFonts w:ascii="Times New Roman" w:hAnsi="Times New Roman" w:cs="Times New Roman"/>
                <w:sz w:val="24"/>
                <w:szCs w:val="24"/>
              </w:rPr>
            </w:pPr>
            <w:commentRangeStart w:id="29"/>
            <w:r w:rsidRPr="003803CA">
              <w:rPr>
                <w:rFonts w:ascii="Times New Roman" w:hAnsi="Times New Roman" w:cs="Times New Roman"/>
                <w:sz w:val="24"/>
                <w:szCs w:val="24"/>
              </w:rPr>
              <w:t>Communication Speed</w:t>
            </w:r>
          </w:p>
        </w:tc>
        <w:tc>
          <w:tcPr>
            <w:tcW w:w="3192" w:type="dxa"/>
            <w:vAlign w:val="center"/>
          </w:tcPr>
          <w:p w:rsidR="003803CA" w:rsidRPr="003803CA" w:rsidRDefault="003803CA" w:rsidP="00340CAD">
            <w:pPr>
              <w:rPr>
                <w:rFonts w:ascii="Times New Roman" w:hAnsi="Times New Roman" w:cs="Times New Roman"/>
                <w:sz w:val="24"/>
                <w:szCs w:val="24"/>
              </w:rPr>
            </w:pPr>
            <w:r w:rsidRPr="003803CA">
              <w:rPr>
                <w:rFonts w:ascii="Times New Roman" w:hAnsi="Times New Roman" w:cs="Times New Roman"/>
                <w:sz w:val="24"/>
                <w:szCs w:val="24"/>
              </w:rPr>
              <w:t>How fast the device must be able to send and receive data</w:t>
            </w:r>
          </w:p>
        </w:tc>
        <w:tc>
          <w:tcPr>
            <w:tcW w:w="3192" w:type="dxa"/>
            <w:vAlign w:val="center"/>
          </w:tcPr>
          <w:p w:rsidR="003803CA" w:rsidRPr="003803CA" w:rsidRDefault="003803CA" w:rsidP="00340CAD">
            <w:pPr>
              <w:rPr>
                <w:rFonts w:ascii="Times New Roman" w:hAnsi="Times New Roman" w:cs="Times New Roman"/>
                <w:sz w:val="24"/>
                <w:szCs w:val="24"/>
              </w:rPr>
            </w:pPr>
            <w:r w:rsidRPr="003803CA">
              <w:rPr>
                <w:rFonts w:ascii="Times New Roman" w:hAnsi="Times New Roman" w:cs="Times New Roman"/>
                <w:sz w:val="24"/>
                <w:szCs w:val="24"/>
              </w:rPr>
              <w:t>1 Hz - 10 Hz</w:t>
            </w:r>
            <w:commentRangeEnd w:id="29"/>
            <w:r w:rsidR="00155079">
              <w:rPr>
                <w:rStyle w:val="CommentReference"/>
              </w:rPr>
              <w:commentReference w:id="29"/>
            </w:r>
          </w:p>
        </w:tc>
      </w:tr>
      <w:tr w:rsidR="003803CA" w:rsidTr="00340CAD">
        <w:tc>
          <w:tcPr>
            <w:tcW w:w="3084" w:type="dxa"/>
            <w:vAlign w:val="center"/>
          </w:tcPr>
          <w:p w:rsidR="003803CA" w:rsidRPr="003803CA" w:rsidRDefault="003803CA" w:rsidP="00340CAD">
            <w:pPr>
              <w:rPr>
                <w:rFonts w:ascii="Times New Roman" w:hAnsi="Times New Roman" w:cs="Times New Roman"/>
                <w:sz w:val="24"/>
                <w:szCs w:val="24"/>
              </w:rPr>
            </w:pPr>
            <w:commentRangeStart w:id="30"/>
            <w:r w:rsidRPr="003803CA">
              <w:rPr>
                <w:rFonts w:ascii="Times New Roman" w:hAnsi="Times New Roman" w:cs="Times New Roman"/>
                <w:sz w:val="24"/>
                <w:szCs w:val="24"/>
              </w:rPr>
              <w:t>I/O Pins</w:t>
            </w:r>
          </w:p>
        </w:tc>
        <w:tc>
          <w:tcPr>
            <w:tcW w:w="3192" w:type="dxa"/>
            <w:vAlign w:val="center"/>
          </w:tcPr>
          <w:p w:rsidR="003803CA" w:rsidRPr="003803CA" w:rsidRDefault="003803CA" w:rsidP="00340CAD">
            <w:pPr>
              <w:rPr>
                <w:rFonts w:ascii="Times New Roman" w:hAnsi="Times New Roman" w:cs="Times New Roman"/>
                <w:sz w:val="24"/>
                <w:szCs w:val="24"/>
              </w:rPr>
            </w:pPr>
            <w:r w:rsidRPr="003803CA">
              <w:rPr>
                <w:rFonts w:ascii="Times New Roman" w:hAnsi="Times New Roman" w:cs="Times New Roman"/>
                <w:sz w:val="24"/>
                <w:szCs w:val="24"/>
              </w:rPr>
              <w:t>How many input/output pins the device must have</w:t>
            </w:r>
          </w:p>
        </w:tc>
        <w:tc>
          <w:tcPr>
            <w:tcW w:w="3192" w:type="dxa"/>
            <w:vAlign w:val="center"/>
          </w:tcPr>
          <w:p w:rsidR="003803CA" w:rsidRPr="003803CA" w:rsidRDefault="003803CA" w:rsidP="00340CAD">
            <w:pPr>
              <w:rPr>
                <w:rFonts w:ascii="Times New Roman" w:hAnsi="Times New Roman" w:cs="Times New Roman"/>
                <w:sz w:val="24"/>
                <w:szCs w:val="24"/>
              </w:rPr>
            </w:pPr>
            <w:r w:rsidRPr="003803CA">
              <w:rPr>
                <w:rFonts w:ascii="Times New Roman" w:hAnsi="Times New Roman" w:cs="Times New Roman"/>
                <w:sz w:val="24"/>
                <w:szCs w:val="24"/>
              </w:rPr>
              <w:t>4 - 6 pins</w:t>
            </w:r>
            <w:commentRangeEnd w:id="30"/>
            <w:r w:rsidR="00155079">
              <w:rPr>
                <w:rStyle w:val="CommentReference"/>
              </w:rPr>
              <w:commentReference w:id="30"/>
            </w:r>
          </w:p>
        </w:tc>
      </w:tr>
      <w:tr w:rsidR="003803CA" w:rsidTr="00340CAD">
        <w:tc>
          <w:tcPr>
            <w:tcW w:w="3084" w:type="dxa"/>
            <w:vAlign w:val="center"/>
          </w:tcPr>
          <w:p w:rsidR="003803CA" w:rsidRPr="003803CA" w:rsidRDefault="003803CA" w:rsidP="00340CAD">
            <w:pPr>
              <w:rPr>
                <w:rFonts w:ascii="Times New Roman" w:hAnsi="Times New Roman" w:cs="Times New Roman"/>
                <w:sz w:val="24"/>
                <w:szCs w:val="24"/>
              </w:rPr>
            </w:pPr>
            <w:r w:rsidRPr="003803CA">
              <w:rPr>
                <w:rFonts w:ascii="Times New Roman" w:hAnsi="Times New Roman" w:cs="Times New Roman"/>
                <w:sz w:val="24"/>
                <w:szCs w:val="24"/>
              </w:rPr>
              <w:t>Communication Frequency Range</w:t>
            </w:r>
          </w:p>
        </w:tc>
        <w:tc>
          <w:tcPr>
            <w:tcW w:w="3192" w:type="dxa"/>
            <w:vAlign w:val="center"/>
          </w:tcPr>
          <w:p w:rsidR="003803CA" w:rsidRPr="003803CA" w:rsidRDefault="003803CA" w:rsidP="00340CAD">
            <w:pPr>
              <w:rPr>
                <w:rFonts w:ascii="Times New Roman" w:hAnsi="Times New Roman" w:cs="Times New Roman"/>
                <w:sz w:val="24"/>
                <w:szCs w:val="24"/>
              </w:rPr>
            </w:pPr>
            <w:r w:rsidRPr="003803CA">
              <w:rPr>
                <w:rFonts w:ascii="Times New Roman" w:hAnsi="Times New Roman" w:cs="Times New Roman"/>
                <w:sz w:val="24"/>
                <w:szCs w:val="24"/>
              </w:rPr>
              <w:t>Frequency in which the device must communicate</w:t>
            </w:r>
          </w:p>
        </w:tc>
        <w:tc>
          <w:tcPr>
            <w:tcW w:w="3192" w:type="dxa"/>
            <w:vAlign w:val="center"/>
          </w:tcPr>
          <w:p w:rsidR="003803CA" w:rsidRPr="003803CA" w:rsidRDefault="003803CA" w:rsidP="00340CAD">
            <w:pPr>
              <w:rPr>
                <w:rFonts w:ascii="Times New Roman" w:hAnsi="Times New Roman" w:cs="Times New Roman"/>
                <w:sz w:val="24"/>
                <w:szCs w:val="24"/>
              </w:rPr>
            </w:pPr>
            <w:r w:rsidRPr="003803CA">
              <w:rPr>
                <w:rFonts w:ascii="Times New Roman" w:hAnsi="Times New Roman" w:cs="Times New Roman"/>
                <w:sz w:val="24"/>
                <w:szCs w:val="24"/>
              </w:rPr>
              <w:t>Any unrestricted radio band</w:t>
            </w:r>
          </w:p>
        </w:tc>
      </w:tr>
    </w:tbl>
    <w:p w:rsidR="003803CA" w:rsidRDefault="003803CA" w:rsidP="003803CA">
      <w:pPr>
        <w:pStyle w:val="Normal1"/>
        <w:spacing w:after="0" w:line="360" w:lineRule="auto"/>
        <w:rPr>
          <w:rFonts w:ascii="Times New Roman" w:hAnsi="Times New Roman" w:cs="Times New Roman"/>
          <w:b/>
          <w:sz w:val="24"/>
          <w:szCs w:val="24"/>
        </w:rPr>
      </w:pPr>
    </w:p>
    <w:p w:rsidR="00340CAD" w:rsidRDefault="009D103E" w:rsidP="003803CA">
      <w:pPr>
        <w:pStyle w:val="Normal1"/>
        <w:spacing w:after="0" w:line="360" w:lineRule="auto"/>
        <w:rPr>
          <w:rFonts w:ascii="Times New Roman" w:hAnsi="Times New Roman" w:cs="Times New Roman"/>
          <w:b/>
          <w:sz w:val="24"/>
          <w:szCs w:val="24"/>
        </w:rPr>
      </w:pPr>
      <w:r>
        <w:rPr>
          <w:rFonts w:ascii="Times New Roman" w:hAnsi="Times New Roman" w:cs="Times New Roman"/>
          <w:b/>
          <w:sz w:val="24"/>
          <w:szCs w:val="24"/>
        </w:rPr>
        <w:t>3.</w:t>
      </w:r>
      <w:commentRangeStart w:id="32"/>
      <w:r>
        <w:rPr>
          <w:rFonts w:ascii="Times New Roman" w:hAnsi="Times New Roman" w:cs="Times New Roman"/>
          <w:b/>
          <w:sz w:val="24"/>
          <w:szCs w:val="24"/>
        </w:rPr>
        <w:t>5</w:t>
      </w:r>
      <w:r w:rsidR="00340CAD">
        <w:rPr>
          <w:rFonts w:ascii="Times New Roman" w:hAnsi="Times New Roman" w:cs="Times New Roman"/>
          <w:b/>
          <w:sz w:val="24"/>
          <w:szCs w:val="24"/>
        </w:rPr>
        <w:t xml:space="preserve"> Test Criteria</w:t>
      </w:r>
      <w:commentRangeEnd w:id="32"/>
      <w:r w:rsidR="00C26060">
        <w:rPr>
          <w:rStyle w:val="CommentReference"/>
        </w:rPr>
        <w:commentReference w:id="32"/>
      </w:r>
    </w:p>
    <w:p w:rsidR="00340CAD" w:rsidRPr="00340CAD" w:rsidRDefault="00340CAD" w:rsidP="00340CAD">
      <w:pPr>
        <w:pStyle w:val="Normal1"/>
        <w:spacing w:after="0" w:line="360" w:lineRule="auto"/>
        <w:rPr>
          <w:rFonts w:ascii="Times New Roman" w:hAnsi="Times New Roman" w:cs="Times New Roman"/>
          <w:sz w:val="24"/>
          <w:szCs w:val="24"/>
        </w:rPr>
      </w:pPr>
      <w:r w:rsidRPr="00340CAD">
        <w:rPr>
          <w:rFonts w:ascii="Times New Roman" w:hAnsi="Times New Roman" w:cs="Times New Roman"/>
          <w:sz w:val="24"/>
          <w:szCs w:val="24"/>
        </w:rPr>
        <w:t>During testing, certain criteria will help us determine the success of our device. These measurements will allow us to ensure that our device is able to meet the previously stated specifications throughout the design process.</w:t>
      </w:r>
    </w:p>
    <w:p w:rsidR="00340CAD" w:rsidRPr="00340CAD" w:rsidRDefault="00340CAD" w:rsidP="00340CAD">
      <w:pPr>
        <w:pStyle w:val="Normal1"/>
        <w:numPr>
          <w:ilvl w:val="0"/>
          <w:numId w:val="15"/>
        </w:numPr>
        <w:spacing w:after="0" w:line="360" w:lineRule="auto"/>
        <w:rPr>
          <w:rFonts w:ascii="Times New Roman" w:hAnsi="Times New Roman" w:cs="Times New Roman"/>
          <w:sz w:val="24"/>
          <w:szCs w:val="24"/>
        </w:rPr>
      </w:pPr>
      <w:r w:rsidRPr="00340CAD">
        <w:rPr>
          <w:rFonts w:ascii="Times New Roman" w:hAnsi="Times New Roman" w:cs="Times New Roman"/>
          <w:sz w:val="24"/>
          <w:szCs w:val="24"/>
        </w:rPr>
        <w:t>Power delivered by the induction coils</w:t>
      </w:r>
    </w:p>
    <w:p w:rsidR="00340CAD" w:rsidRPr="00340CAD" w:rsidRDefault="00340CAD" w:rsidP="00340CAD">
      <w:pPr>
        <w:pStyle w:val="Normal1"/>
        <w:numPr>
          <w:ilvl w:val="0"/>
          <w:numId w:val="15"/>
        </w:numPr>
        <w:spacing w:after="0" w:line="360" w:lineRule="auto"/>
        <w:rPr>
          <w:rFonts w:ascii="Times New Roman" w:hAnsi="Times New Roman" w:cs="Times New Roman"/>
          <w:sz w:val="24"/>
          <w:szCs w:val="24"/>
        </w:rPr>
      </w:pPr>
      <w:r w:rsidRPr="00340CAD">
        <w:rPr>
          <w:rFonts w:ascii="Times New Roman" w:hAnsi="Times New Roman" w:cs="Times New Roman"/>
          <w:sz w:val="24"/>
          <w:szCs w:val="24"/>
        </w:rPr>
        <w:t>Incoming communication speed (bandwidth)</w:t>
      </w:r>
    </w:p>
    <w:p w:rsidR="00340CAD" w:rsidRPr="00340CAD" w:rsidRDefault="00340CAD" w:rsidP="00340CAD">
      <w:pPr>
        <w:pStyle w:val="Normal1"/>
        <w:numPr>
          <w:ilvl w:val="0"/>
          <w:numId w:val="15"/>
        </w:numPr>
        <w:spacing w:after="0" w:line="360" w:lineRule="auto"/>
        <w:rPr>
          <w:rFonts w:ascii="Times New Roman" w:hAnsi="Times New Roman" w:cs="Times New Roman"/>
          <w:sz w:val="24"/>
          <w:szCs w:val="24"/>
        </w:rPr>
      </w:pPr>
      <w:r w:rsidRPr="00340CAD">
        <w:rPr>
          <w:rFonts w:ascii="Times New Roman" w:hAnsi="Times New Roman" w:cs="Times New Roman"/>
          <w:sz w:val="24"/>
          <w:szCs w:val="24"/>
        </w:rPr>
        <w:t>Outgoing communication speed(bandwidth)</w:t>
      </w:r>
    </w:p>
    <w:p w:rsidR="00340CAD" w:rsidRPr="00340CAD" w:rsidRDefault="00340CAD" w:rsidP="00340CAD">
      <w:pPr>
        <w:pStyle w:val="Normal1"/>
        <w:numPr>
          <w:ilvl w:val="0"/>
          <w:numId w:val="15"/>
        </w:numPr>
        <w:spacing w:after="0" w:line="360" w:lineRule="auto"/>
        <w:rPr>
          <w:rFonts w:ascii="Times New Roman" w:hAnsi="Times New Roman" w:cs="Times New Roman"/>
          <w:sz w:val="24"/>
          <w:szCs w:val="24"/>
        </w:rPr>
      </w:pPr>
      <w:r w:rsidRPr="00340CAD">
        <w:rPr>
          <w:rFonts w:ascii="Times New Roman" w:hAnsi="Times New Roman" w:cs="Times New Roman"/>
          <w:sz w:val="24"/>
          <w:szCs w:val="24"/>
        </w:rPr>
        <w:t>Reliability of communication</w:t>
      </w:r>
    </w:p>
    <w:p w:rsidR="00340CAD" w:rsidRDefault="00340CAD" w:rsidP="00340CAD">
      <w:pPr>
        <w:pStyle w:val="Normal1"/>
        <w:numPr>
          <w:ilvl w:val="0"/>
          <w:numId w:val="15"/>
        </w:numPr>
        <w:spacing w:after="0" w:line="360" w:lineRule="auto"/>
        <w:rPr>
          <w:rFonts w:ascii="Times New Roman" w:hAnsi="Times New Roman" w:cs="Times New Roman"/>
          <w:sz w:val="24"/>
          <w:szCs w:val="24"/>
        </w:rPr>
      </w:pPr>
      <w:r w:rsidRPr="00340CAD">
        <w:rPr>
          <w:rFonts w:ascii="Times New Roman" w:hAnsi="Times New Roman" w:cs="Times New Roman"/>
          <w:sz w:val="24"/>
          <w:szCs w:val="24"/>
        </w:rPr>
        <w:t>Accuracy of internal measurements</w:t>
      </w:r>
    </w:p>
    <w:p w:rsidR="00340CAD" w:rsidRPr="00340CAD" w:rsidRDefault="00340CAD" w:rsidP="00340CAD">
      <w:pPr>
        <w:pStyle w:val="Normal1"/>
        <w:spacing w:after="0" w:line="360" w:lineRule="auto"/>
        <w:ind w:left="420"/>
        <w:rPr>
          <w:rFonts w:ascii="Times New Roman" w:hAnsi="Times New Roman" w:cs="Times New Roman"/>
          <w:sz w:val="24"/>
          <w:szCs w:val="24"/>
        </w:rPr>
      </w:pPr>
    </w:p>
    <w:p w:rsidR="00B3390E" w:rsidRDefault="00B3390E" w:rsidP="008D5DC5">
      <w:pPr>
        <w:numPr>
          <w:ilvl w:val="0"/>
          <w:numId w:val="2"/>
        </w:numPr>
        <w:spacing w:after="0" w:line="360" w:lineRule="auto"/>
        <w:ind w:hanging="4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QUALIFICATIONS</w:t>
      </w:r>
    </w:p>
    <w:p w:rsidR="00B3390E" w:rsidRDefault="00340CAD" w:rsidP="00B3390E">
      <w:pPr>
        <w:spacing w:after="0" w:line="360" w:lineRule="auto"/>
        <w:contextualSpacing/>
        <w:rPr>
          <w:rFonts w:ascii="Times New Roman" w:eastAsia="Times New Roman" w:hAnsi="Times New Roman" w:cs="Times New Roman"/>
          <w:sz w:val="24"/>
          <w:szCs w:val="24"/>
        </w:rPr>
      </w:pPr>
      <w:r w:rsidRPr="00340CAD">
        <w:rPr>
          <w:rFonts w:ascii="Times New Roman" w:eastAsia="Times New Roman" w:hAnsi="Times New Roman" w:cs="Times New Roman"/>
          <w:sz w:val="24"/>
          <w:szCs w:val="24"/>
        </w:rPr>
        <w:t xml:space="preserve">In order to solve our design problem, our team will need to be experienced with electromagnetism, embedded systems, networking protocols, and circuit design. To power our device, we will use induction coils. These coils will involve electromagnetism and circuit design, both of which Corey, </w:t>
      </w:r>
      <w:proofErr w:type="spellStart"/>
      <w:r w:rsidRPr="00340CAD">
        <w:rPr>
          <w:rFonts w:ascii="Times New Roman" w:eastAsia="Times New Roman" w:hAnsi="Times New Roman" w:cs="Times New Roman"/>
          <w:sz w:val="24"/>
          <w:szCs w:val="24"/>
        </w:rPr>
        <w:t>Makeila</w:t>
      </w:r>
      <w:proofErr w:type="spellEnd"/>
      <w:r w:rsidRPr="00340CAD">
        <w:rPr>
          <w:rFonts w:ascii="Times New Roman" w:eastAsia="Times New Roman" w:hAnsi="Times New Roman" w:cs="Times New Roman"/>
          <w:sz w:val="24"/>
          <w:szCs w:val="24"/>
        </w:rPr>
        <w:t>, Albert, and Michael have experience with. The transmission between the chip and receiver will require networking protocols. This will add a heavy software component, of which Thomas and Anish have experience with. Finally, five of our six team members have primary tech cores in embedded systems, so we can distribute chip design among the team.  We will implement this plan during EE 464 in the fall of 2016.</w:t>
      </w:r>
    </w:p>
    <w:p w:rsidR="00340CAD" w:rsidRDefault="00340CAD" w:rsidP="00B3390E">
      <w:pPr>
        <w:spacing w:after="0" w:line="360" w:lineRule="auto"/>
        <w:contextualSpacing/>
        <w:rPr>
          <w:rFonts w:ascii="Times New Roman" w:eastAsia="Times New Roman" w:hAnsi="Times New Roman" w:cs="Times New Roman"/>
          <w:sz w:val="24"/>
          <w:szCs w:val="24"/>
        </w:rPr>
      </w:pPr>
    </w:p>
    <w:p w:rsidR="00B028DB" w:rsidRPr="008D64FE" w:rsidRDefault="00DE4BD4" w:rsidP="00B028DB">
      <w:pPr>
        <w:pStyle w:val="Normal1"/>
        <w:spacing w:after="0" w:line="360" w:lineRule="auto"/>
        <w:ind w:left="40"/>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Table 7</w:t>
      </w:r>
      <w:r w:rsidRPr="008D64FE">
        <w:rPr>
          <w:rFonts w:ascii="Times New Roman" w:eastAsia="Times New Roman" w:hAnsi="Times New Roman" w:cs="Times New Roman"/>
          <w:b/>
          <w:sz w:val="24"/>
          <w:szCs w:val="24"/>
        </w:rPr>
        <w:t>.</w:t>
      </w:r>
      <w:proofErr w:type="gramEnd"/>
      <w:r w:rsidRPr="008D64F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Team</w:t>
      </w:r>
      <w:r w:rsidRPr="008D64F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Qualifications</w:t>
      </w:r>
    </w:p>
    <w:tbl>
      <w:tblPr>
        <w:tblStyle w:val="TableGrid"/>
        <w:tblW w:w="0" w:type="auto"/>
        <w:tblInd w:w="108" w:type="dxa"/>
        <w:tblLook w:val="04A0" w:firstRow="1" w:lastRow="0" w:firstColumn="1" w:lastColumn="0" w:noHBand="0" w:noVBand="1"/>
      </w:tblPr>
      <w:tblGrid>
        <w:gridCol w:w="2286"/>
        <w:gridCol w:w="2394"/>
        <w:gridCol w:w="2394"/>
        <w:gridCol w:w="2394"/>
      </w:tblGrid>
      <w:tr w:rsidR="00B028DB" w:rsidTr="00340CAD">
        <w:tc>
          <w:tcPr>
            <w:tcW w:w="2286" w:type="dxa"/>
            <w:vAlign w:val="center"/>
          </w:tcPr>
          <w:p w:rsidR="00B028DB" w:rsidRDefault="00B028DB" w:rsidP="00340CAD">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w:t>
            </w:r>
          </w:p>
        </w:tc>
        <w:tc>
          <w:tcPr>
            <w:tcW w:w="2394" w:type="dxa"/>
            <w:vAlign w:val="center"/>
          </w:tcPr>
          <w:p w:rsidR="00B028DB" w:rsidRDefault="00B028DB" w:rsidP="00340CAD">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Planned Contributions</w:t>
            </w:r>
          </w:p>
        </w:tc>
        <w:tc>
          <w:tcPr>
            <w:tcW w:w="2394" w:type="dxa"/>
            <w:vAlign w:val="center"/>
          </w:tcPr>
          <w:p w:rsidR="00B028DB" w:rsidRDefault="00B028DB" w:rsidP="00340CAD">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Areas of Expertise</w:t>
            </w:r>
          </w:p>
        </w:tc>
        <w:tc>
          <w:tcPr>
            <w:tcW w:w="2394" w:type="dxa"/>
            <w:vAlign w:val="center"/>
          </w:tcPr>
          <w:p w:rsidR="00B028DB" w:rsidRDefault="00B028DB" w:rsidP="00340CAD">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Related Course Work</w:t>
            </w:r>
          </w:p>
        </w:tc>
      </w:tr>
      <w:tr w:rsidR="00B028DB" w:rsidTr="00340CAD">
        <w:tc>
          <w:tcPr>
            <w:tcW w:w="2286" w:type="dxa"/>
            <w:vAlign w:val="center"/>
          </w:tcPr>
          <w:p w:rsidR="00B028DB" w:rsidRDefault="00B028DB" w:rsidP="00340CA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Corey Cormier</w:t>
            </w:r>
          </w:p>
        </w:tc>
        <w:tc>
          <w:tcPr>
            <w:tcW w:w="2394" w:type="dxa"/>
            <w:vAlign w:val="center"/>
          </w:tcPr>
          <w:p w:rsidR="00B028DB" w:rsidRDefault="00EA087E" w:rsidP="00340CA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Induction coils</w:t>
            </w:r>
            <w:r w:rsidR="00306D3E">
              <w:rPr>
                <w:rFonts w:ascii="Times New Roman" w:eastAsia="Times New Roman" w:hAnsi="Times New Roman" w:cs="Times New Roman"/>
                <w:sz w:val="24"/>
                <w:szCs w:val="24"/>
              </w:rPr>
              <w:t>, PCB design</w:t>
            </w:r>
          </w:p>
        </w:tc>
        <w:tc>
          <w:tcPr>
            <w:tcW w:w="2394" w:type="dxa"/>
            <w:vAlign w:val="center"/>
          </w:tcPr>
          <w:p w:rsidR="00B028DB" w:rsidRDefault="00EA087E" w:rsidP="00340CA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Embedded Systems</w:t>
            </w:r>
          </w:p>
        </w:tc>
        <w:tc>
          <w:tcPr>
            <w:tcW w:w="2394" w:type="dxa"/>
            <w:vAlign w:val="center"/>
          </w:tcPr>
          <w:p w:rsidR="00B028DB" w:rsidRDefault="00EA087E" w:rsidP="00340CAD">
            <w:pPr>
              <w:spacing w:line="360" w:lineRule="auto"/>
              <w:contextualSpacing/>
              <w:rPr>
                <w:rFonts w:ascii="Times New Roman" w:eastAsia="Times New Roman" w:hAnsi="Times New Roman" w:cs="Times New Roman"/>
                <w:sz w:val="24"/>
                <w:szCs w:val="24"/>
              </w:rPr>
            </w:pPr>
            <w:r w:rsidRPr="00EA087E">
              <w:rPr>
                <w:rFonts w:ascii="Times New Roman" w:eastAsia="Times New Roman" w:hAnsi="Times New Roman" w:cs="Times New Roman"/>
                <w:sz w:val="24"/>
                <w:szCs w:val="24"/>
              </w:rPr>
              <w:t>EE 316, 445L, 438, 325</w:t>
            </w:r>
          </w:p>
        </w:tc>
      </w:tr>
      <w:tr w:rsidR="00B028DB" w:rsidTr="00340CAD">
        <w:tc>
          <w:tcPr>
            <w:tcW w:w="2286" w:type="dxa"/>
            <w:vAlign w:val="center"/>
          </w:tcPr>
          <w:p w:rsidR="00B028DB" w:rsidRDefault="00B028DB" w:rsidP="00340CA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Thomas </w:t>
            </w:r>
            <w:proofErr w:type="spellStart"/>
            <w:r>
              <w:rPr>
                <w:rFonts w:ascii="Times New Roman" w:eastAsia="Times New Roman" w:hAnsi="Times New Roman" w:cs="Times New Roman"/>
                <w:sz w:val="24"/>
                <w:szCs w:val="24"/>
              </w:rPr>
              <w:t>Ermis</w:t>
            </w:r>
            <w:proofErr w:type="spellEnd"/>
          </w:p>
        </w:tc>
        <w:tc>
          <w:tcPr>
            <w:tcW w:w="2394" w:type="dxa"/>
            <w:vAlign w:val="center"/>
          </w:tcPr>
          <w:p w:rsidR="00B028DB" w:rsidRDefault="00EA087E" w:rsidP="00340CA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protocol design</w:t>
            </w:r>
          </w:p>
        </w:tc>
        <w:tc>
          <w:tcPr>
            <w:tcW w:w="2394" w:type="dxa"/>
            <w:vAlign w:val="center"/>
          </w:tcPr>
          <w:p w:rsidR="00B028DB" w:rsidRDefault="00EA087E" w:rsidP="00340CA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Networking</w:t>
            </w:r>
          </w:p>
        </w:tc>
        <w:tc>
          <w:tcPr>
            <w:tcW w:w="2394" w:type="dxa"/>
            <w:vAlign w:val="center"/>
          </w:tcPr>
          <w:p w:rsidR="00B028DB" w:rsidRDefault="00EA087E" w:rsidP="00340CAD">
            <w:pPr>
              <w:spacing w:line="360" w:lineRule="auto"/>
              <w:contextualSpacing/>
              <w:rPr>
                <w:rFonts w:ascii="Times New Roman" w:eastAsia="Times New Roman" w:hAnsi="Times New Roman" w:cs="Times New Roman"/>
                <w:sz w:val="24"/>
                <w:szCs w:val="24"/>
              </w:rPr>
            </w:pPr>
            <w:r w:rsidRPr="00EA087E">
              <w:rPr>
                <w:rFonts w:ascii="Times New Roman" w:eastAsia="Times New Roman" w:hAnsi="Times New Roman" w:cs="Times New Roman"/>
                <w:sz w:val="24"/>
                <w:szCs w:val="24"/>
              </w:rPr>
              <w:t>EE 316, 319k,  461L</w:t>
            </w:r>
          </w:p>
        </w:tc>
      </w:tr>
      <w:tr w:rsidR="00B028DB" w:rsidTr="00340CAD">
        <w:tc>
          <w:tcPr>
            <w:tcW w:w="2286" w:type="dxa"/>
            <w:vAlign w:val="center"/>
          </w:tcPr>
          <w:p w:rsidR="00B028DB" w:rsidRDefault="00CB389E" w:rsidP="00340CA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Albert</w:t>
            </w:r>
            <w:r w:rsidR="00B028DB">
              <w:rPr>
                <w:rFonts w:ascii="Times New Roman" w:eastAsia="Times New Roman" w:hAnsi="Times New Roman" w:cs="Times New Roman"/>
                <w:sz w:val="24"/>
                <w:szCs w:val="24"/>
              </w:rPr>
              <w:t xml:space="preserve"> </w:t>
            </w:r>
            <w:proofErr w:type="spellStart"/>
            <w:r w:rsidR="00B028DB">
              <w:rPr>
                <w:rFonts w:ascii="Times New Roman" w:eastAsia="Times New Roman" w:hAnsi="Times New Roman" w:cs="Times New Roman"/>
                <w:sz w:val="24"/>
                <w:szCs w:val="24"/>
              </w:rPr>
              <w:t>Marzullo</w:t>
            </w:r>
            <w:proofErr w:type="spellEnd"/>
          </w:p>
        </w:tc>
        <w:tc>
          <w:tcPr>
            <w:tcW w:w="2394" w:type="dxa"/>
            <w:vAlign w:val="center"/>
          </w:tcPr>
          <w:p w:rsidR="00B028DB" w:rsidRDefault="00EA087E" w:rsidP="00340CA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Induction coils</w:t>
            </w:r>
          </w:p>
        </w:tc>
        <w:tc>
          <w:tcPr>
            <w:tcW w:w="2394" w:type="dxa"/>
            <w:vAlign w:val="center"/>
          </w:tcPr>
          <w:p w:rsidR="00B028DB" w:rsidRDefault="00EA087E" w:rsidP="00340CA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Embedded Systems</w:t>
            </w:r>
          </w:p>
        </w:tc>
        <w:tc>
          <w:tcPr>
            <w:tcW w:w="2394" w:type="dxa"/>
            <w:vAlign w:val="center"/>
          </w:tcPr>
          <w:p w:rsidR="00B028DB" w:rsidRDefault="00EA087E" w:rsidP="00340CAD">
            <w:pPr>
              <w:spacing w:line="360" w:lineRule="auto"/>
              <w:contextualSpacing/>
              <w:rPr>
                <w:rFonts w:ascii="Times New Roman" w:eastAsia="Times New Roman" w:hAnsi="Times New Roman" w:cs="Times New Roman"/>
                <w:sz w:val="24"/>
                <w:szCs w:val="24"/>
              </w:rPr>
            </w:pPr>
            <w:r w:rsidRPr="00EA087E">
              <w:rPr>
                <w:rFonts w:ascii="Times New Roman" w:eastAsia="Times New Roman" w:hAnsi="Times New Roman" w:cs="Times New Roman"/>
                <w:sz w:val="24"/>
                <w:szCs w:val="24"/>
              </w:rPr>
              <w:t>EE 316, 445L, 325</w:t>
            </w:r>
          </w:p>
        </w:tc>
      </w:tr>
      <w:tr w:rsidR="00B028DB" w:rsidTr="00340CAD">
        <w:tc>
          <w:tcPr>
            <w:tcW w:w="2286" w:type="dxa"/>
            <w:vAlign w:val="center"/>
          </w:tcPr>
          <w:p w:rsidR="00B028DB" w:rsidRDefault="00B028DB" w:rsidP="00340CA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Michael Park</w:t>
            </w:r>
          </w:p>
        </w:tc>
        <w:tc>
          <w:tcPr>
            <w:tcW w:w="2394" w:type="dxa"/>
            <w:vAlign w:val="center"/>
          </w:tcPr>
          <w:p w:rsidR="00B028DB" w:rsidRDefault="009D103E" w:rsidP="00340CAD">
            <w:pPr>
              <w:spacing w:line="360" w:lineRule="auto"/>
              <w:contextualSpacing/>
              <w:rPr>
                <w:rFonts w:ascii="Times New Roman" w:eastAsia="Times New Roman" w:hAnsi="Times New Roman" w:cs="Times New Roman"/>
                <w:sz w:val="24"/>
                <w:szCs w:val="24"/>
              </w:rPr>
            </w:pPr>
            <w:r w:rsidRPr="009D103E">
              <w:rPr>
                <w:rFonts w:ascii="Times New Roman" w:eastAsia="Times New Roman" w:hAnsi="Times New Roman" w:cs="Times New Roman"/>
                <w:sz w:val="24"/>
                <w:szCs w:val="24"/>
              </w:rPr>
              <w:t>Induction coil design/hardware software Interface</w:t>
            </w:r>
          </w:p>
        </w:tc>
        <w:tc>
          <w:tcPr>
            <w:tcW w:w="2394" w:type="dxa"/>
            <w:vAlign w:val="center"/>
          </w:tcPr>
          <w:p w:rsidR="00B028DB" w:rsidRDefault="00EA087E" w:rsidP="00340CA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Embedded Systems</w:t>
            </w:r>
          </w:p>
        </w:tc>
        <w:tc>
          <w:tcPr>
            <w:tcW w:w="2394" w:type="dxa"/>
            <w:vAlign w:val="center"/>
          </w:tcPr>
          <w:p w:rsidR="00B028DB" w:rsidRDefault="00EA087E" w:rsidP="00340CAD">
            <w:pPr>
              <w:spacing w:line="360" w:lineRule="auto"/>
              <w:contextualSpacing/>
              <w:rPr>
                <w:rFonts w:ascii="Times New Roman" w:eastAsia="Times New Roman" w:hAnsi="Times New Roman" w:cs="Times New Roman"/>
                <w:sz w:val="24"/>
                <w:szCs w:val="24"/>
              </w:rPr>
            </w:pPr>
            <w:r w:rsidRPr="00EA087E">
              <w:rPr>
                <w:rFonts w:ascii="Times New Roman" w:eastAsia="Times New Roman" w:hAnsi="Times New Roman" w:cs="Times New Roman"/>
                <w:sz w:val="24"/>
                <w:szCs w:val="24"/>
              </w:rPr>
              <w:t>EE 445L, 460M, 325</w:t>
            </w:r>
          </w:p>
        </w:tc>
      </w:tr>
      <w:tr w:rsidR="00B028DB" w:rsidTr="00340CAD">
        <w:tc>
          <w:tcPr>
            <w:tcW w:w="2286" w:type="dxa"/>
            <w:vAlign w:val="center"/>
          </w:tcPr>
          <w:p w:rsidR="00B028DB" w:rsidRDefault="00B028DB" w:rsidP="00340CAD">
            <w:pPr>
              <w:spacing w:line="36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Makeila</w:t>
            </w:r>
            <w:proofErr w:type="spellEnd"/>
            <w:r>
              <w:rPr>
                <w:rFonts w:ascii="Times New Roman" w:eastAsia="Times New Roman" w:hAnsi="Times New Roman" w:cs="Times New Roman"/>
                <w:sz w:val="24"/>
                <w:szCs w:val="24"/>
              </w:rPr>
              <w:t xml:space="preserve"> Sorensen</w:t>
            </w:r>
          </w:p>
        </w:tc>
        <w:tc>
          <w:tcPr>
            <w:tcW w:w="2394" w:type="dxa"/>
            <w:vAlign w:val="center"/>
          </w:tcPr>
          <w:p w:rsidR="00B028DB" w:rsidRDefault="009D103E" w:rsidP="00340CA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Circuit Design</w:t>
            </w:r>
          </w:p>
        </w:tc>
        <w:tc>
          <w:tcPr>
            <w:tcW w:w="2394" w:type="dxa"/>
            <w:vAlign w:val="center"/>
          </w:tcPr>
          <w:p w:rsidR="00B028DB" w:rsidRDefault="00EA087E" w:rsidP="00340CA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Embedded Systems</w:t>
            </w:r>
          </w:p>
        </w:tc>
        <w:tc>
          <w:tcPr>
            <w:tcW w:w="2394" w:type="dxa"/>
            <w:vAlign w:val="center"/>
          </w:tcPr>
          <w:p w:rsidR="00B028DB" w:rsidRDefault="00EA087E" w:rsidP="00340CAD">
            <w:pPr>
              <w:spacing w:line="360" w:lineRule="auto"/>
              <w:contextualSpacing/>
              <w:rPr>
                <w:rFonts w:ascii="Times New Roman" w:eastAsia="Times New Roman" w:hAnsi="Times New Roman" w:cs="Times New Roman"/>
                <w:sz w:val="24"/>
                <w:szCs w:val="24"/>
              </w:rPr>
            </w:pPr>
            <w:r w:rsidRPr="00EA087E">
              <w:rPr>
                <w:rFonts w:ascii="Times New Roman" w:eastAsia="Times New Roman" w:hAnsi="Times New Roman" w:cs="Times New Roman"/>
                <w:sz w:val="24"/>
                <w:szCs w:val="24"/>
              </w:rPr>
              <w:t>EE 316, 319k, 438</w:t>
            </w:r>
          </w:p>
        </w:tc>
      </w:tr>
      <w:tr w:rsidR="00B028DB" w:rsidTr="00340CAD">
        <w:tc>
          <w:tcPr>
            <w:tcW w:w="2286" w:type="dxa"/>
            <w:vAlign w:val="center"/>
          </w:tcPr>
          <w:p w:rsidR="00B028DB" w:rsidRDefault="00B028DB" w:rsidP="00340CA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Anish </w:t>
            </w:r>
            <w:proofErr w:type="spellStart"/>
            <w:r>
              <w:rPr>
                <w:rFonts w:ascii="Times New Roman" w:eastAsia="Times New Roman" w:hAnsi="Times New Roman" w:cs="Times New Roman"/>
                <w:sz w:val="24"/>
                <w:szCs w:val="24"/>
              </w:rPr>
              <w:t>Vaghasia</w:t>
            </w:r>
            <w:proofErr w:type="spellEnd"/>
          </w:p>
        </w:tc>
        <w:tc>
          <w:tcPr>
            <w:tcW w:w="2394" w:type="dxa"/>
            <w:vAlign w:val="center"/>
          </w:tcPr>
          <w:p w:rsidR="00B028DB" w:rsidRDefault="009D103E" w:rsidP="00340CA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protocol design</w:t>
            </w:r>
          </w:p>
        </w:tc>
        <w:tc>
          <w:tcPr>
            <w:tcW w:w="2394" w:type="dxa"/>
            <w:vAlign w:val="center"/>
          </w:tcPr>
          <w:p w:rsidR="00B028DB" w:rsidRDefault="00EA087E" w:rsidP="00340CA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Embedded Systems</w:t>
            </w:r>
          </w:p>
        </w:tc>
        <w:tc>
          <w:tcPr>
            <w:tcW w:w="2394" w:type="dxa"/>
            <w:vAlign w:val="center"/>
          </w:tcPr>
          <w:p w:rsidR="00B028DB" w:rsidRDefault="00EA087E" w:rsidP="00340CAD">
            <w:pPr>
              <w:spacing w:line="360" w:lineRule="auto"/>
              <w:contextualSpacing/>
              <w:rPr>
                <w:rFonts w:ascii="Times New Roman" w:eastAsia="Times New Roman" w:hAnsi="Times New Roman" w:cs="Times New Roman"/>
                <w:sz w:val="24"/>
                <w:szCs w:val="24"/>
              </w:rPr>
            </w:pPr>
            <w:r w:rsidRPr="00EA087E">
              <w:rPr>
                <w:rFonts w:ascii="Times New Roman" w:eastAsia="Times New Roman" w:hAnsi="Times New Roman" w:cs="Times New Roman"/>
                <w:sz w:val="24"/>
                <w:szCs w:val="24"/>
              </w:rPr>
              <w:t>EE 316, 445L</w:t>
            </w:r>
          </w:p>
        </w:tc>
      </w:tr>
    </w:tbl>
    <w:p w:rsidR="00DE4BD4" w:rsidRPr="00B3390E" w:rsidRDefault="00DE4BD4" w:rsidP="00B3390E">
      <w:pPr>
        <w:spacing w:after="0" w:line="360" w:lineRule="auto"/>
        <w:contextualSpacing/>
        <w:rPr>
          <w:rFonts w:ascii="Times New Roman" w:eastAsia="Times New Roman" w:hAnsi="Times New Roman" w:cs="Times New Roman"/>
          <w:sz w:val="24"/>
          <w:szCs w:val="24"/>
        </w:rPr>
      </w:pPr>
    </w:p>
    <w:p w:rsidR="00BF4810" w:rsidRPr="008D64FE" w:rsidRDefault="002606EB" w:rsidP="008D5DC5">
      <w:pPr>
        <w:numPr>
          <w:ilvl w:val="0"/>
          <w:numId w:val="2"/>
        </w:numPr>
        <w:spacing w:after="0" w:line="360" w:lineRule="auto"/>
        <w:ind w:hanging="420"/>
        <w:contextualSpacing/>
        <w:rPr>
          <w:rFonts w:ascii="Times New Roman" w:eastAsia="Times New Roman" w:hAnsi="Times New Roman" w:cs="Times New Roman"/>
          <w:b/>
          <w:sz w:val="24"/>
          <w:szCs w:val="24"/>
        </w:rPr>
      </w:pPr>
      <w:commentRangeStart w:id="33"/>
      <w:r w:rsidRPr="008D64FE">
        <w:rPr>
          <w:rFonts w:ascii="Times New Roman" w:eastAsia="Times New Roman" w:hAnsi="Times New Roman" w:cs="Times New Roman"/>
          <w:b/>
          <w:sz w:val="24"/>
          <w:szCs w:val="24"/>
        </w:rPr>
        <w:t>CONCLUSION</w:t>
      </w:r>
      <w:commentRangeEnd w:id="33"/>
      <w:r w:rsidR="00C26060">
        <w:rPr>
          <w:rStyle w:val="CommentReference"/>
        </w:rPr>
        <w:commentReference w:id="33"/>
      </w:r>
    </w:p>
    <w:p w:rsidR="00095CEF" w:rsidRPr="00095CEF" w:rsidRDefault="00095CEF" w:rsidP="00685432">
      <w:pPr>
        <w:spacing w:line="360" w:lineRule="auto"/>
        <w:rPr>
          <w:rFonts w:ascii="Times New Roman" w:eastAsia="Times New Roman" w:hAnsi="Times New Roman" w:cs="Times New Roman"/>
          <w:sz w:val="24"/>
          <w:szCs w:val="24"/>
        </w:rPr>
      </w:pPr>
      <w:r w:rsidRPr="00095CEF">
        <w:rPr>
          <w:rFonts w:ascii="Times New Roman" w:eastAsia="Times New Roman" w:hAnsi="Times New Roman" w:cs="Times New Roman"/>
          <w:sz w:val="24"/>
          <w:szCs w:val="24"/>
        </w:rPr>
        <w:t xml:space="preserve">This document describes the design challenges of creating a system that acquires data from a rat. This system will provide accurate data measurements to researchers, who can then use this data to drastically reduce testing costs and improve drug effectiveness. Our </w:t>
      </w:r>
      <w:r w:rsidR="00621D3D" w:rsidRPr="00095CEF">
        <w:rPr>
          <w:rFonts w:ascii="Times New Roman" w:eastAsia="Times New Roman" w:hAnsi="Times New Roman" w:cs="Times New Roman"/>
          <w:sz w:val="24"/>
          <w:szCs w:val="24"/>
        </w:rPr>
        <w:t xml:space="preserve">clients, the </w:t>
      </w:r>
      <w:r w:rsidR="009D103E">
        <w:rPr>
          <w:rFonts w:ascii="Times New Roman" w:eastAsia="Times New Roman" w:hAnsi="Times New Roman" w:cs="Times New Roman"/>
          <w:sz w:val="24"/>
          <w:szCs w:val="24"/>
        </w:rPr>
        <w:t>pharmaceutical</w:t>
      </w:r>
      <w:r w:rsidR="00621D3D" w:rsidRPr="00095CEF">
        <w:rPr>
          <w:rFonts w:ascii="Times New Roman" w:eastAsia="Times New Roman" w:hAnsi="Times New Roman" w:cs="Times New Roman"/>
          <w:sz w:val="24"/>
          <w:szCs w:val="24"/>
        </w:rPr>
        <w:t xml:space="preserve"> drug companies, require</w:t>
      </w:r>
      <w:r w:rsidRPr="00095CEF">
        <w:rPr>
          <w:rFonts w:ascii="Times New Roman" w:eastAsia="Times New Roman" w:hAnsi="Times New Roman" w:cs="Times New Roman"/>
          <w:sz w:val="24"/>
          <w:szCs w:val="24"/>
        </w:rPr>
        <w:t xml:space="preserve"> that our system be small enough to fit within a rat and have various sensors for acquiring data. Our system must also be waterproof, sterile, compatible </w:t>
      </w:r>
      <w:r w:rsidRPr="00095CEF">
        <w:rPr>
          <w:rFonts w:ascii="Times New Roman" w:eastAsia="Times New Roman" w:hAnsi="Times New Roman" w:cs="Times New Roman"/>
          <w:sz w:val="24"/>
          <w:szCs w:val="24"/>
        </w:rPr>
        <w:lastRenderedPageBreak/>
        <w:t>with the biology, and have an average temperature threshold. To meet these ne</w:t>
      </w:r>
      <w:r w:rsidR="00ED5DB6">
        <w:rPr>
          <w:rFonts w:ascii="Times New Roman" w:eastAsia="Times New Roman" w:hAnsi="Times New Roman" w:cs="Times New Roman"/>
          <w:sz w:val="24"/>
          <w:szCs w:val="24"/>
        </w:rPr>
        <w:t xml:space="preserve">eds, we have outlined a set of </w:t>
      </w:r>
      <w:r w:rsidRPr="00095CEF">
        <w:rPr>
          <w:rFonts w:ascii="Times New Roman" w:eastAsia="Times New Roman" w:hAnsi="Times New Roman" w:cs="Times New Roman"/>
          <w:sz w:val="24"/>
          <w:szCs w:val="24"/>
        </w:rPr>
        <w:t>specifications. User inputs consist of specific data requests, while system inputs consist of the se</w:t>
      </w:r>
      <w:r w:rsidR="00ED5DB6">
        <w:rPr>
          <w:rFonts w:ascii="Times New Roman" w:eastAsia="Times New Roman" w:hAnsi="Times New Roman" w:cs="Times New Roman"/>
          <w:sz w:val="24"/>
          <w:szCs w:val="24"/>
        </w:rPr>
        <w:t>nsor data. User outputs include</w:t>
      </w:r>
      <w:r w:rsidRPr="00095CEF">
        <w:rPr>
          <w:rFonts w:ascii="Times New Roman" w:eastAsia="Times New Roman" w:hAnsi="Times New Roman" w:cs="Times New Roman"/>
          <w:sz w:val="24"/>
          <w:szCs w:val="24"/>
        </w:rPr>
        <w:t xml:space="preserve"> raw data, while device outputs include the data associated with each sensor. Furthermore, our system must adhere to several performance standards regarding processing capabilities, lifetime, and communications. Our next step is to conduct research on potential design solutions so that we can begin the prototyping.</w:t>
      </w:r>
    </w:p>
    <w:p w:rsidR="00BF4810" w:rsidRPr="008D64FE" w:rsidRDefault="00BF4810">
      <w:pPr>
        <w:spacing w:after="0" w:line="360" w:lineRule="auto"/>
        <w:jc w:val="center"/>
        <w:rPr>
          <w:rFonts w:ascii="Times New Roman" w:hAnsi="Times New Roman" w:cs="Times New Roman"/>
          <w:sz w:val="24"/>
          <w:szCs w:val="24"/>
        </w:rPr>
      </w:pPr>
    </w:p>
    <w:p w:rsidR="00177BA1" w:rsidRDefault="00177BA1" w:rsidP="00B03F4B">
      <w:pPr>
        <w:rPr>
          <w:ins w:id="34" w:author="Chandler Brown" w:date="2016-03-07T14:21:00Z"/>
          <w:rFonts w:ascii="Times New Roman" w:hAnsi="Times New Roman" w:cs="Times New Roman"/>
          <w:sz w:val="24"/>
          <w:szCs w:val="24"/>
        </w:rPr>
      </w:pPr>
      <w:ins w:id="35" w:author="Chandler Brown" w:date="2016-03-07T14:21:00Z">
        <w:r>
          <w:rPr>
            <w:rFonts w:ascii="Times New Roman" w:hAnsi="Times New Roman" w:cs="Times New Roman"/>
            <w:sz w:val="24"/>
            <w:szCs w:val="24"/>
          </w:rPr>
          <w:t>Final Thoughts</w:t>
        </w:r>
      </w:ins>
    </w:p>
    <w:p w:rsidR="00177BA1" w:rsidRDefault="00177BA1" w:rsidP="00B03F4B">
      <w:pPr>
        <w:rPr>
          <w:ins w:id="36" w:author="Chandler Brown" w:date="2016-03-07T14:21:00Z"/>
          <w:rFonts w:ascii="Times New Roman" w:hAnsi="Times New Roman" w:cs="Times New Roman"/>
          <w:sz w:val="24"/>
          <w:szCs w:val="24"/>
        </w:rPr>
      </w:pPr>
      <w:ins w:id="37" w:author="Chandler Brown" w:date="2016-03-07T14:21:00Z">
        <w:r>
          <w:rPr>
            <w:rFonts w:ascii="Times New Roman" w:hAnsi="Times New Roman" w:cs="Times New Roman"/>
            <w:sz w:val="24"/>
            <w:szCs w:val="24"/>
          </w:rPr>
          <w:t>-There is a lot of good information here. Great start!</w:t>
        </w:r>
      </w:ins>
    </w:p>
    <w:p w:rsidR="00177BA1" w:rsidRDefault="00177BA1" w:rsidP="00B03F4B">
      <w:pPr>
        <w:rPr>
          <w:ins w:id="38" w:author="Chandler Brown" w:date="2016-03-07T14:21:00Z"/>
          <w:rFonts w:ascii="Times New Roman" w:hAnsi="Times New Roman" w:cs="Times New Roman"/>
          <w:sz w:val="24"/>
          <w:szCs w:val="24"/>
        </w:rPr>
      </w:pPr>
      <w:ins w:id="39" w:author="Chandler Brown" w:date="2016-03-07T14:21:00Z">
        <w:r>
          <w:rPr>
            <w:rFonts w:ascii="Times New Roman" w:hAnsi="Times New Roman" w:cs="Times New Roman"/>
            <w:sz w:val="24"/>
            <w:szCs w:val="24"/>
          </w:rPr>
          <w:t>-The biggest problem that I have with this report is that you continue to add pieces to your system throughout the report. The whole system should be described from the beginning.</w:t>
        </w:r>
      </w:ins>
    </w:p>
    <w:p w:rsidR="000D0C90" w:rsidRDefault="00177BA1" w:rsidP="00B03F4B">
      <w:pPr>
        <w:rPr>
          <w:ins w:id="40" w:author="Chandler Brown" w:date="2016-03-07T14:23:00Z"/>
          <w:rFonts w:ascii="Times New Roman" w:hAnsi="Times New Roman" w:cs="Times New Roman"/>
          <w:sz w:val="24"/>
          <w:szCs w:val="24"/>
        </w:rPr>
      </w:pPr>
      <w:ins w:id="41" w:author="Chandler Brown" w:date="2016-03-07T14:22:00Z">
        <w:r>
          <w:rPr>
            <w:rFonts w:ascii="Times New Roman" w:hAnsi="Times New Roman" w:cs="Times New Roman"/>
            <w:sz w:val="24"/>
            <w:szCs w:val="24"/>
          </w:rPr>
          <w:t>-Be more specific in the requirements section. There need to be numbers to judge any finis</w:t>
        </w:r>
        <w:r w:rsidR="000D0C90">
          <w:rPr>
            <w:rFonts w:ascii="Times New Roman" w:hAnsi="Times New Roman" w:cs="Times New Roman"/>
            <w:sz w:val="24"/>
            <w:szCs w:val="24"/>
          </w:rPr>
          <w:t xml:space="preserve">hed prototype to </w:t>
        </w:r>
      </w:ins>
      <w:ins w:id="42" w:author="Chandler Brown" w:date="2016-03-07T14:23:00Z">
        <w:r w:rsidR="000D0C90">
          <w:rPr>
            <w:rFonts w:ascii="Times New Roman" w:hAnsi="Times New Roman" w:cs="Times New Roman"/>
            <w:sz w:val="24"/>
            <w:szCs w:val="24"/>
          </w:rPr>
          <w:t>test for success.</w:t>
        </w:r>
      </w:ins>
    </w:p>
    <w:p w:rsidR="00BF4810" w:rsidRPr="008D64FE" w:rsidRDefault="000D0C90" w:rsidP="00B03F4B">
      <w:pPr>
        <w:rPr>
          <w:rFonts w:ascii="Times New Roman" w:hAnsi="Times New Roman" w:cs="Times New Roman"/>
          <w:sz w:val="24"/>
          <w:szCs w:val="24"/>
        </w:rPr>
      </w:pPr>
      <w:ins w:id="43" w:author="Chandler Brown" w:date="2016-03-07T14:23:00Z">
        <w:r>
          <w:rPr>
            <w:rFonts w:ascii="Times New Roman" w:hAnsi="Times New Roman" w:cs="Times New Roman"/>
            <w:sz w:val="24"/>
            <w:szCs w:val="24"/>
          </w:rPr>
          <w:t>-Are you going to build a prototype that can be implanted? Or are you building a first level prototype?</w:t>
        </w:r>
      </w:ins>
      <w:del w:id="44" w:author="Chandler Brown" w:date="2016-03-07T14:21:00Z">
        <w:r w:rsidR="002606EB" w:rsidRPr="008D64FE" w:rsidDel="00177BA1">
          <w:rPr>
            <w:rFonts w:ascii="Times New Roman" w:hAnsi="Times New Roman" w:cs="Times New Roman"/>
            <w:sz w:val="24"/>
            <w:szCs w:val="24"/>
          </w:rPr>
          <w:br w:type="page"/>
        </w:r>
      </w:del>
    </w:p>
    <w:p w:rsidR="00BF4810" w:rsidRPr="008D64FE" w:rsidRDefault="002606EB" w:rsidP="008D5DC5">
      <w:pPr>
        <w:spacing w:after="0" w:line="360" w:lineRule="auto"/>
        <w:jc w:val="center"/>
        <w:rPr>
          <w:rFonts w:ascii="Times New Roman" w:eastAsia="Times New Roman" w:hAnsi="Times New Roman" w:cs="Times New Roman"/>
          <w:b/>
          <w:sz w:val="24"/>
          <w:szCs w:val="24"/>
        </w:rPr>
      </w:pPr>
      <w:commentRangeStart w:id="45"/>
      <w:r w:rsidRPr="008D64FE">
        <w:rPr>
          <w:rFonts w:ascii="Times New Roman" w:eastAsia="Times New Roman" w:hAnsi="Times New Roman" w:cs="Times New Roman"/>
          <w:b/>
          <w:sz w:val="24"/>
          <w:szCs w:val="24"/>
        </w:rPr>
        <w:lastRenderedPageBreak/>
        <w:t>REFERENCES</w:t>
      </w:r>
      <w:commentRangeEnd w:id="45"/>
      <w:r w:rsidR="00C26060">
        <w:rPr>
          <w:rStyle w:val="CommentReference"/>
        </w:rPr>
        <w:commentReference w:id="45"/>
      </w:r>
    </w:p>
    <w:p w:rsidR="008D5DC5" w:rsidRPr="008D64FE" w:rsidRDefault="008D5DC5" w:rsidP="008D5DC5">
      <w:pPr>
        <w:spacing w:after="0" w:line="360" w:lineRule="auto"/>
        <w:jc w:val="center"/>
        <w:rPr>
          <w:rFonts w:ascii="Times New Roman" w:hAnsi="Times New Roman" w:cs="Times New Roman"/>
          <w:sz w:val="24"/>
          <w:szCs w:val="24"/>
        </w:rPr>
      </w:pPr>
    </w:p>
    <w:p w:rsidR="00DF477A" w:rsidRDefault="00DF477A" w:rsidP="008D5DC5">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sidRPr="00DF477A">
        <w:rPr>
          <w:rFonts w:ascii="Times New Roman" w:eastAsia="Times New Roman" w:hAnsi="Times New Roman" w:cs="Times New Roman"/>
          <w:sz w:val="24"/>
          <w:szCs w:val="24"/>
        </w:rPr>
        <w:t xml:space="preserve">R.  </w:t>
      </w:r>
      <w:proofErr w:type="spellStart"/>
      <w:proofErr w:type="gramStart"/>
      <w:r w:rsidRPr="00DF477A">
        <w:rPr>
          <w:rFonts w:ascii="Times New Roman" w:eastAsia="Times New Roman" w:hAnsi="Times New Roman" w:cs="Times New Roman"/>
          <w:sz w:val="24"/>
          <w:szCs w:val="24"/>
        </w:rPr>
        <w:t>Hajar</w:t>
      </w:r>
      <w:proofErr w:type="spellEnd"/>
      <w:r w:rsidRPr="00DF477A">
        <w:rPr>
          <w:rFonts w:ascii="Times New Roman" w:eastAsia="Times New Roman" w:hAnsi="Times New Roman" w:cs="Times New Roman"/>
          <w:sz w:val="24"/>
          <w:szCs w:val="24"/>
        </w:rPr>
        <w:t>, "Animal testing and medicine", Heart Views, vol. 12, no. 1, p. 42, 2011.</w:t>
      </w:r>
      <w:proofErr w:type="gramEnd"/>
    </w:p>
    <w:p w:rsidR="00DF477A" w:rsidRDefault="00DF477A" w:rsidP="008D5DC5">
      <w:pPr>
        <w:spacing w:after="0" w:line="240" w:lineRule="auto"/>
        <w:ind w:left="720" w:hanging="720"/>
        <w:rPr>
          <w:rFonts w:ascii="Times New Roman" w:eastAsia="Times New Roman" w:hAnsi="Times New Roman" w:cs="Times New Roman"/>
          <w:sz w:val="24"/>
          <w:szCs w:val="24"/>
        </w:rPr>
      </w:pPr>
    </w:p>
    <w:p w:rsidR="008D5DC5" w:rsidRPr="008D64FE" w:rsidRDefault="008D5DC5" w:rsidP="008D5DC5">
      <w:pPr>
        <w:spacing w:after="0" w:line="240" w:lineRule="auto"/>
        <w:ind w:left="720" w:hanging="720"/>
        <w:rPr>
          <w:rFonts w:ascii="Times New Roman" w:eastAsia="Times New Roman" w:hAnsi="Times New Roman" w:cs="Times New Roman"/>
          <w:color w:val="auto"/>
          <w:sz w:val="24"/>
          <w:szCs w:val="24"/>
        </w:rPr>
      </w:pPr>
      <w:proofErr w:type="gramStart"/>
      <w:r w:rsidRPr="008D64FE">
        <w:rPr>
          <w:rFonts w:ascii="Times New Roman" w:eastAsia="Times New Roman" w:hAnsi="Times New Roman" w:cs="Times New Roman"/>
          <w:sz w:val="24"/>
          <w:szCs w:val="24"/>
        </w:rPr>
        <w:t>[</w:t>
      </w:r>
      <w:r w:rsidR="00DF477A">
        <w:rPr>
          <w:rFonts w:ascii="Times New Roman" w:eastAsia="Times New Roman" w:hAnsi="Times New Roman" w:cs="Times New Roman"/>
          <w:sz w:val="24"/>
          <w:szCs w:val="24"/>
        </w:rPr>
        <w:t>2</w:t>
      </w:r>
      <w:r w:rsidRPr="008D64FE">
        <w:rPr>
          <w:rFonts w:ascii="Times New Roman" w:eastAsia="Times New Roman" w:hAnsi="Times New Roman" w:cs="Times New Roman"/>
          <w:sz w:val="24"/>
          <w:szCs w:val="24"/>
        </w:rPr>
        <w:t>]</w:t>
      </w:r>
      <w:r w:rsidRPr="008D64FE">
        <w:rPr>
          <w:rFonts w:ascii="Times New Roman" w:eastAsia="Times New Roman" w:hAnsi="Times New Roman" w:cs="Times New Roman"/>
          <w:sz w:val="24"/>
          <w:szCs w:val="24"/>
        </w:rPr>
        <w:tab/>
      </w:r>
      <w:r w:rsidR="00E045E5">
        <w:rPr>
          <w:rFonts w:ascii="Times New Roman" w:eastAsia="Times New Roman" w:hAnsi="Times New Roman" w:cs="Times New Roman"/>
          <w:sz w:val="24"/>
          <w:szCs w:val="24"/>
        </w:rPr>
        <w:t>K. R. Foster and J. Jaeger.</w:t>
      </w:r>
      <w:proofErr w:type="gramEnd"/>
      <w:r w:rsidR="00E045E5">
        <w:rPr>
          <w:rFonts w:ascii="Times New Roman" w:eastAsia="Times New Roman" w:hAnsi="Times New Roman" w:cs="Times New Roman"/>
          <w:sz w:val="24"/>
          <w:szCs w:val="24"/>
        </w:rPr>
        <w:t xml:space="preserve"> (2007, March 1). </w:t>
      </w:r>
      <w:r w:rsidR="00E045E5" w:rsidRPr="00E045E5">
        <w:rPr>
          <w:rFonts w:ascii="Times New Roman" w:eastAsia="Times New Roman" w:hAnsi="Times New Roman" w:cs="Times New Roman"/>
          <w:i/>
          <w:sz w:val="24"/>
          <w:szCs w:val="24"/>
        </w:rPr>
        <w:t>RFID Inside: The Murky Ethics of Implanted Chips</w:t>
      </w:r>
      <w:r w:rsidR="00E045E5">
        <w:rPr>
          <w:rFonts w:ascii="Times New Roman" w:eastAsia="Times New Roman" w:hAnsi="Times New Roman" w:cs="Times New Roman"/>
          <w:sz w:val="24"/>
          <w:szCs w:val="24"/>
        </w:rPr>
        <w:t xml:space="preserve"> [Online]. Available: </w:t>
      </w:r>
      <w:r w:rsidR="003D4471" w:rsidRPr="003D4471">
        <w:rPr>
          <w:rFonts w:ascii="Times New Roman" w:eastAsia="Times New Roman" w:hAnsi="Times New Roman" w:cs="Times New Roman"/>
          <w:sz w:val="24"/>
          <w:szCs w:val="24"/>
        </w:rPr>
        <w:t>http://repository.upenn.edu/cgi/viewcontent.cgi?article=1098&amp;context=be_papers</w:t>
      </w:r>
    </w:p>
    <w:p w:rsidR="008D5DC5" w:rsidRPr="008D64FE" w:rsidRDefault="008D5DC5" w:rsidP="008D5DC5">
      <w:pPr>
        <w:spacing w:after="0" w:line="240" w:lineRule="auto"/>
        <w:rPr>
          <w:rFonts w:ascii="Times New Roman" w:eastAsia="Times New Roman" w:hAnsi="Times New Roman" w:cs="Times New Roman"/>
          <w:color w:val="auto"/>
          <w:sz w:val="24"/>
          <w:szCs w:val="24"/>
        </w:rPr>
      </w:pPr>
    </w:p>
    <w:p w:rsidR="008D5DC5" w:rsidRPr="00315AE9" w:rsidRDefault="008D5DC5" w:rsidP="008D5DC5">
      <w:pPr>
        <w:spacing w:after="0" w:line="240" w:lineRule="auto"/>
        <w:ind w:left="720" w:hanging="720"/>
        <w:rPr>
          <w:rFonts w:ascii="Times New Roman" w:eastAsia="Times New Roman" w:hAnsi="Times New Roman" w:cs="Times New Roman"/>
          <w:color w:val="auto"/>
          <w:sz w:val="24"/>
          <w:szCs w:val="24"/>
        </w:rPr>
      </w:pPr>
      <w:r w:rsidRPr="008D64FE">
        <w:rPr>
          <w:rFonts w:ascii="Times New Roman" w:eastAsia="Times New Roman" w:hAnsi="Times New Roman" w:cs="Times New Roman"/>
          <w:sz w:val="24"/>
          <w:szCs w:val="24"/>
        </w:rPr>
        <w:t>[</w:t>
      </w:r>
      <w:r w:rsidR="008A6D8C">
        <w:rPr>
          <w:rFonts w:ascii="Times New Roman" w:eastAsia="Times New Roman" w:hAnsi="Times New Roman" w:cs="Times New Roman"/>
          <w:sz w:val="24"/>
          <w:szCs w:val="24"/>
        </w:rPr>
        <w:t>3</w:t>
      </w:r>
      <w:r w:rsidRPr="008D64FE">
        <w:rPr>
          <w:rFonts w:ascii="Times New Roman" w:eastAsia="Times New Roman" w:hAnsi="Times New Roman" w:cs="Times New Roman"/>
          <w:sz w:val="24"/>
          <w:szCs w:val="24"/>
        </w:rPr>
        <w:t>]</w:t>
      </w:r>
      <w:r w:rsidRPr="008D64FE">
        <w:rPr>
          <w:rFonts w:ascii="Times New Roman" w:eastAsia="Times New Roman" w:hAnsi="Times New Roman" w:cs="Times New Roman"/>
          <w:sz w:val="24"/>
          <w:szCs w:val="24"/>
        </w:rPr>
        <w:tab/>
      </w:r>
      <w:r w:rsidR="00315AE9">
        <w:rPr>
          <w:rFonts w:ascii="Times New Roman" w:eastAsia="Times New Roman" w:hAnsi="Times New Roman" w:cs="Times New Roman"/>
          <w:sz w:val="24"/>
          <w:szCs w:val="24"/>
        </w:rPr>
        <w:t xml:space="preserve">(2014, December 22). </w:t>
      </w:r>
      <w:r w:rsidR="00315AE9">
        <w:rPr>
          <w:rFonts w:ascii="Times New Roman" w:eastAsia="Times New Roman" w:hAnsi="Times New Roman" w:cs="Times New Roman"/>
          <w:i/>
          <w:sz w:val="24"/>
          <w:szCs w:val="24"/>
        </w:rPr>
        <w:t>Guidance for Industry and FDA Staff – Class II Special Controls Guidance Document: Implantable Radiofrequency Transponder System for Patient Identification and Health Information</w:t>
      </w:r>
      <w:r w:rsidR="00315AE9">
        <w:rPr>
          <w:rFonts w:ascii="Times New Roman" w:eastAsia="Times New Roman" w:hAnsi="Times New Roman" w:cs="Times New Roman"/>
          <w:sz w:val="24"/>
          <w:szCs w:val="24"/>
        </w:rPr>
        <w:t xml:space="preserve"> [Online]. Available: </w:t>
      </w:r>
      <w:r w:rsidR="00315AE9" w:rsidRPr="00315AE9">
        <w:rPr>
          <w:rFonts w:ascii="Times New Roman" w:eastAsia="Times New Roman" w:hAnsi="Times New Roman" w:cs="Times New Roman"/>
          <w:sz w:val="24"/>
          <w:szCs w:val="24"/>
        </w:rPr>
        <w:t>http://www.fda.gov/MedicalDevices/DeviceRegulationandGuidance/GuidanceDocuments/ucm072141.htm</w:t>
      </w:r>
    </w:p>
    <w:p w:rsidR="008D5DC5" w:rsidRPr="008D64FE" w:rsidRDefault="008D5DC5" w:rsidP="008D5DC5">
      <w:pPr>
        <w:spacing w:after="0" w:line="240" w:lineRule="auto"/>
        <w:rPr>
          <w:rFonts w:ascii="Times New Roman" w:eastAsia="Times New Roman" w:hAnsi="Times New Roman" w:cs="Times New Roman"/>
          <w:color w:val="auto"/>
          <w:sz w:val="24"/>
          <w:szCs w:val="24"/>
        </w:rPr>
      </w:pPr>
    </w:p>
    <w:p w:rsidR="008D5DC5" w:rsidRPr="0018450A" w:rsidRDefault="00B3390E" w:rsidP="0018450A">
      <w:pPr>
        <w:spacing w:after="0" w:line="240" w:lineRule="auto"/>
        <w:ind w:left="720" w:hanging="720"/>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w:t>
      </w:r>
      <w:r w:rsidR="008A6D8C">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18450A">
        <w:rPr>
          <w:rFonts w:ascii="Times New Roman" w:eastAsia="Times New Roman" w:hAnsi="Times New Roman" w:cs="Times New Roman"/>
          <w:i/>
          <w:sz w:val="24"/>
          <w:szCs w:val="24"/>
        </w:rPr>
        <w:t xml:space="preserve">Radio Spectrum Allocation </w:t>
      </w:r>
      <w:r w:rsidR="0018450A">
        <w:rPr>
          <w:rFonts w:ascii="Times New Roman" w:eastAsia="Times New Roman" w:hAnsi="Times New Roman" w:cs="Times New Roman"/>
          <w:sz w:val="24"/>
          <w:szCs w:val="24"/>
        </w:rPr>
        <w:t xml:space="preserve">[Online]. Available: </w:t>
      </w:r>
      <w:r w:rsidR="0018450A" w:rsidRPr="0018450A">
        <w:rPr>
          <w:rFonts w:ascii="Times New Roman" w:eastAsia="Times New Roman" w:hAnsi="Times New Roman" w:cs="Times New Roman"/>
          <w:sz w:val="24"/>
          <w:szCs w:val="24"/>
        </w:rPr>
        <w:t>https://www.fcc.gov/engineering-technology/policy-and-rules-division/general/radio-spectrum-allocation</w:t>
      </w:r>
    </w:p>
    <w:p w:rsidR="008D5DC5" w:rsidRPr="008D64FE" w:rsidRDefault="008D5DC5" w:rsidP="008D5DC5">
      <w:pPr>
        <w:spacing w:after="0" w:line="240" w:lineRule="auto"/>
        <w:rPr>
          <w:rFonts w:ascii="Times New Roman" w:eastAsia="Times New Roman" w:hAnsi="Times New Roman" w:cs="Times New Roman"/>
          <w:color w:val="auto"/>
          <w:sz w:val="24"/>
          <w:szCs w:val="24"/>
        </w:rPr>
      </w:pPr>
    </w:p>
    <w:p w:rsidR="008D5DC5" w:rsidRPr="00EC6147" w:rsidRDefault="00B3390E" w:rsidP="008D5DC5">
      <w:pPr>
        <w:spacing w:after="0" w:line="240" w:lineRule="auto"/>
        <w:ind w:left="720" w:hanging="720"/>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w:t>
      </w:r>
      <w:r w:rsidR="008A6D8C">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EC6147">
        <w:rPr>
          <w:rFonts w:ascii="Times New Roman" w:eastAsia="Times New Roman" w:hAnsi="Times New Roman" w:cs="Times New Roman"/>
          <w:i/>
          <w:sz w:val="24"/>
          <w:szCs w:val="24"/>
        </w:rPr>
        <w:t>Radio Frequency Safety</w:t>
      </w:r>
      <w:r w:rsidR="00EC6147">
        <w:rPr>
          <w:rFonts w:ascii="Times New Roman" w:eastAsia="Times New Roman" w:hAnsi="Times New Roman" w:cs="Times New Roman"/>
          <w:sz w:val="24"/>
          <w:szCs w:val="24"/>
        </w:rPr>
        <w:t xml:space="preserve"> [Online]. Available: </w:t>
      </w:r>
      <w:r w:rsidR="00EC6147" w:rsidRPr="00EC6147">
        <w:rPr>
          <w:rFonts w:ascii="Times New Roman" w:eastAsia="Times New Roman" w:hAnsi="Times New Roman" w:cs="Times New Roman"/>
          <w:sz w:val="24"/>
          <w:szCs w:val="24"/>
        </w:rPr>
        <w:t>https://www.fcc.gov/general/radio-frequency-safety-0</w:t>
      </w:r>
    </w:p>
    <w:p w:rsidR="008D5DC5" w:rsidRPr="008D64FE" w:rsidRDefault="008D5DC5" w:rsidP="008D5DC5">
      <w:pPr>
        <w:spacing w:after="0" w:line="240" w:lineRule="auto"/>
        <w:rPr>
          <w:rFonts w:ascii="Times New Roman" w:eastAsia="Times New Roman" w:hAnsi="Times New Roman" w:cs="Times New Roman"/>
          <w:color w:val="auto"/>
          <w:sz w:val="24"/>
          <w:szCs w:val="24"/>
        </w:rPr>
      </w:pPr>
    </w:p>
    <w:p w:rsidR="00161597" w:rsidRDefault="008D5DC5" w:rsidP="00795B88">
      <w:pPr>
        <w:spacing w:after="0" w:line="240" w:lineRule="auto"/>
        <w:ind w:left="720" w:hanging="720"/>
        <w:rPr>
          <w:rFonts w:ascii="Times New Roman" w:eastAsia="Times New Roman" w:hAnsi="Times New Roman" w:cs="Times New Roman"/>
          <w:sz w:val="24"/>
          <w:szCs w:val="24"/>
        </w:rPr>
      </w:pPr>
      <w:r w:rsidRPr="008D64FE">
        <w:rPr>
          <w:rFonts w:ascii="Times New Roman" w:eastAsia="Times New Roman" w:hAnsi="Times New Roman" w:cs="Times New Roman"/>
          <w:sz w:val="24"/>
          <w:szCs w:val="24"/>
        </w:rPr>
        <w:t>[</w:t>
      </w:r>
      <w:r w:rsidR="008A6D8C">
        <w:rPr>
          <w:rFonts w:ascii="Times New Roman" w:eastAsia="Times New Roman" w:hAnsi="Times New Roman" w:cs="Times New Roman"/>
          <w:sz w:val="24"/>
          <w:szCs w:val="24"/>
        </w:rPr>
        <w:t>6</w:t>
      </w:r>
      <w:r w:rsidRPr="008D64FE">
        <w:rPr>
          <w:rFonts w:ascii="Times New Roman" w:eastAsia="Times New Roman" w:hAnsi="Times New Roman" w:cs="Times New Roman"/>
          <w:sz w:val="24"/>
          <w:szCs w:val="24"/>
        </w:rPr>
        <w:t>]</w:t>
      </w:r>
      <w:r w:rsidRPr="008D64FE">
        <w:rPr>
          <w:rFonts w:ascii="Times New Roman" w:eastAsia="Times New Roman" w:hAnsi="Times New Roman" w:cs="Times New Roman"/>
          <w:sz w:val="24"/>
          <w:szCs w:val="24"/>
        </w:rPr>
        <w:tab/>
      </w:r>
      <w:r w:rsidR="00795B88">
        <w:rPr>
          <w:rFonts w:ascii="Times New Roman" w:eastAsia="Times New Roman" w:hAnsi="Times New Roman" w:cs="Times New Roman"/>
          <w:sz w:val="24"/>
          <w:szCs w:val="24"/>
        </w:rPr>
        <w:t xml:space="preserve">(2013, May 31). </w:t>
      </w:r>
      <w:proofErr w:type="gramStart"/>
      <w:r w:rsidR="00795B88">
        <w:rPr>
          <w:rFonts w:ascii="Times New Roman" w:eastAsia="Times New Roman" w:hAnsi="Times New Roman" w:cs="Times New Roman"/>
          <w:i/>
          <w:sz w:val="24"/>
          <w:szCs w:val="24"/>
        </w:rPr>
        <w:t>RF Exposure Considerations for Low Power Consumer</w:t>
      </w:r>
      <w:r w:rsidR="00795B88">
        <w:rPr>
          <w:rFonts w:ascii="Times New Roman" w:eastAsia="Times New Roman" w:hAnsi="Times New Roman" w:cs="Times New Roman"/>
          <w:sz w:val="24"/>
          <w:szCs w:val="24"/>
        </w:rPr>
        <w:t xml:space="preserve"> [Online].</w:t>
      </w:r>
      <w:proofErr w:type="gramEnd"/>
      <w:r w:rsidR="00795B88">
        <w:rPr>
          <w:rFonts w:ascii="Times New Roman" w:eastAsia="Times New Roman" w:hAnsi="Times New Roman" w:cs="Times New Roman"/>
          <w:sz w:val="24"/>
          <w:szCs w:val="24"/>
        </w:rPr>
        <w:t xml:space="preserve"> Available: </w:t>
      </w:r>
      <w:r w:rsidR="00795B88" w:rsidRPr="00795B88">
        <w:rPr>
          <w:rFonts w:ascii="Times New Roman" w:eastAsia="Times New Roman" w:hAnsi="Times New Roman" w:cs="Times New Roman"/>
          <w:sz w:val="24"/>
          <w:szCs w:val="24"/>
        </w:rPr>
        <w:t>https://apps.fcc.gov/kdb/GetAttachment.html?id=gDJO4az8eyw84%2BgyujPd%2Bw%3D%3D&amp;desc=680106%20D01%20RF%20Exposure%20Wireless%20Charging%20Apps%20v02&amp;tracking_number=41701</w:t>
      </w:r>
    </w:p>
    <w:p w:rsidR="00144414" w:rsidRDefault="00144414" w:rsidP="00795B88">
      <w:pPr>
        <w:spacing w:after="0" w:line="240" w:lineRule="auto"/>
        <w:ind w:left="720" w:hanging="720"/>
        <w:rPr>
          <w:rFonts w:ascii="Times New Roman" w:eastAsia="Times New Roman" w:hAnsi="Times New Roman" w:cs="Times New Roman"/>
          <w:sz w:val="24"/>
          <w:szCs w:val="24"/>
        </w:rPr>
      </w:pPr>
    </w:p>
    <w:p w:rsidR="00143A52" w:rsidRDefault="00143A52" w:rsidP="00795B88">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A6D8C">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Connect2HealthFCC – Wireless Health and Medical Devices Background</w:t>
      </w:r>
      <w:r>
        <w:rPr>
          <w:rFonts w:ascii="Times New Roman" w:eastAsia="Times New Roman" w:hAnsi="Times New Roman" w:cs="Times New Roman"/>
          <w:sz w:val="24"/>
          <w:szCs w:val="24"/>
        </w:rPr>
        <w:t xml:space="preserve"> [Online]. Available: </w:t>
      </w:r>
      <w:r w:rsidRPr="00143A52">
        <w:rPr>
          <w:rFonts w:ascii="Times New Roman" w:eastAsia="Times New Roman" w:hAnsi="Times New Roman" w:cs="Times New Roman"/>
          <w:sz w:val="24"/>
          <w:szCs w:val="24"/>
        </w:rPr>
        <w:t>https://www.fcc.gov/general/connect2healthfcc-wireless-health-and-medical-devices-background</w:t>
      </w:r>
    </w:p>
    <w:p w:rsidR="00144414" w:rsidRDefault="00144414" w:rsidP="00795B88">
      <w:pPr>
        <w:spacing w:after="0" w:line="240" w:lineRule="auto"/>
        <w:ind w:left="720" w:hanging="720"/>
        <w:rPr>
          <w:rFonts w:ascii="Times New Roman" w:eastAsia="Times New Roman" w:hAnsi="Times New Roman" w:cs="Times New Roman"/>
          <w:sz w:val="24"/>
          <w:szCs w:val="24"/>
        </w:rPr>
      </w:pPr>
    </w:p>
    <w:p w:rsidR="004D6D99" w:rsidRDefault="004D6D99" w:rsidP="005A36AC">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A6D8C">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roofErr w:type="spellStart"/>
      <w:r w:rsidRPr="00144414">
        <w:rPr>
          <w:rFonts w:ascii="Times New Roman" w:eastAsia="Times New Roman" w:hAnsi="Times New Roman" w:cs="Times New Roman"/>
          <w:sz w:val="24"/>
          <w:szCs w:val="24"/>
        </w:rPr>
        <w:t>Tadlock</w:t>
      </w:r>
      <w:proofErr w:type="spellEnd"/>
      <w:r w:rsidRPr="00144414">
        <w:rPr>
          <w:rFonts w:ascii="Times New Roman" w:eastAsia="Times New Roman" w:hAnsi="Times New Roman" w:cs="Times New Roman"/>
          <w:sz w:val="24"/>
          <w:szCs w:val="24"/>
        </w:rPr>
        <w:t xml:space="preserve"> Cowen</w:t>
      </w:r>
      <w:r>
        <w:rPr>
          <w:rFonts w:ascii="Times New Roman" w:eastAsia="Times New Roman" w:hAnsi="Times New Roman" w:cs="Times New Roman"/>
          <w:sz w:val="24"/>
          <w:szCs w:val="24"/>
        </w:rPr>
        <w:t xml:space="preserve">. (2013, June 12). </w:t>
      </w:r>
      <w:r>
        <w:rPr>
          <w:rFonts w:ascii="Times New Roman" w:eastAsia="Times New Roman" w:hAnsi="Times New Roman" w:cs="Times New Roman"/>
          <w:i/>
          <w:sz w:val="24"/>
          <w:szCs w:val="24"/>
        </w:rPr>
        <w:t>The Animal Welfare Act: Background and Selected Animal Welfare Legislation</w:t>
      </w:r>
      <w:r>
        <w:rPr>
          <w:rFonts w:ascii="Times New Roman" w:eastAsia="Times New Roman" w:hAnsi="Times New Roman" w:cs="Times New Roman"/>
          <w:sz w:val="24"/>
          <w:szCs w:val="24"/>
        </w:rPr>
        <w:t xml:space="preserve"> [Online]. Available: </w:t>
      </w:r>
      <w:r w:rsidRPr="004D6D99">
        <w:rPr>
          <w:rFonts w:ascii="Times New Roman" w:eastAsia="Times New Roman" w:hAnsi="Times New Roman" w:cs="Times New Roman"/>
          <w:sz w:val="24"/>
          <w:szCs w:val="24"/>
        </w:rPr>
        <w:t>http://nationalaglawcenter.org/wp-content/uploads/assets/crs/RS22493.pdf</w:t>
      </w:r>
    </w:p>
    <w:p w:rsidR="00144414" w:rsidRDefault="00144414" w:rsidP="00144414">
      <w:pPr>
        <w:spacing w:after="0" w:line="240" w:lineRule="auto"/>
        <w:rPr>
          <w:rFonts w:ascii="Times New Roman" w:eastAsia="Times New Roman" w:hAnsi="Times New Roman" w:cs="Times New Roman"/>
          <w:sz w:val="24"/>
          <w:szCs w:val="24"/>
        </w:rPr>
      </w:pPr>
    </w:p>
    <w:p w:rsidR="00144414" w:rsidRPr="00144414" w:rsidRDefault="00144414" w:rsidP="00795B88">
      <w:pPr>
        <w:spacing w:after="0" w:line="240" w:lineRule="auto"/>
        <w:ind w:left="720" w:hanging="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sidR="008A6D8C">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IEEE Code of Ethics</w:t>
      </w:r>
      <w:r>
        <w:rPr>
          <w:rFonts w:ascii="Times New Roman" w:eastAsia="Times New Roman" w:hAnsi="Times New Roman" w:cs="Times New Roman"/>
          <w:sz w:val="24"/>
          <w:szCs w:val="24"/>
        </w:rPr>
        <w:t xml:space="preserve"> [Online].</w:t>
      </w:r>
      <w:proofErr w:type="gramEnd"/>
      <w:r>
        <w:rPr>
          <w:rFonts w:ascii="Times New Roman" w:eastAsia="Times New Roman" w:hAnsi="Times New Roman" w:cs="Times New Roman"/>
          <w:sz w:val="24"/>
          <w:szCs w:val="24"/>
        </w:rPr>
        <w:t xml:space="preserve"> Available: </w:t>
      </w:r>
      <w:r w:rsidRPr="00144414">
        <w:rPr>
          <w:rFonts w:ascii="Times New Roman" w:eastAsia="Times New Roman" w:hAnsi="Times New Roman" w:cs="Times New Roman"/>
          <w:sz w:val="24"/>
          <w:szCs w:val="24"/>
        </w:rPr>
        <w:t>http://www.ieee.org/about/corporate/governance/p7-8.html</w:t>
      </w:r>
    </w:p>
    <w:p w:rsidR="002E2B39" w:rsidRPr="00795B88" w:rsidRDefault="002E2B39" w:rsidP="002E2B39">
      <w:pPr>
        <w:spacing w:after="0" w:line="240" w:lineRule="auto"/>
        <w:rPr>
          <w:rFonts w:ascii="Times New Roman" w:eastAsia="Times New Roman" w:hAnsi="Times New Roman" w:cs="Times New Roman"/>
          <w:sz w:val="24"/>
          <w:szCs w:val="24"/>
        </w:rPr>
      </w:pPr>
    </w:p>
    <w:p w:rsidR="00BF4810" w:rsidRPr="008D64FE" w:rsidRDefault="00BF4810">
      <w:pPr>
        <w:spacing w:after="0" w:line="360" w:lineRule="auto"/>
        <w:rPr>
          <w:rFonts w:ascii="Times New Roman" w:hAnsi="Times New Roman" w:cs="Times New Roman"/>
          <w:sz w:val="24"/>
          <w:szCs w:val="24"/>
        </w:rPr>
      </w:pPr>
    </w:p>
    <w:p w:rsidR="00553EEF" w:rsidRPr="008D64FE" w:rsidRDefault="002606EB">
      <w:pPr>
        <w:rPr>
          <w:rFonts w:ascii="Times New Roman" w:hAnsi="Times New Roman" w:cs="Times New Roman"/>
          <w:sz w:val="24"/>
          <w:szCs w:val="24"/>
        </w:rPr>
        <w:sectPr w:rsidR="00553EEF" w:rsidRPr="008D64FE" w:rsidSect="00552E9E">
          <w:footerReference w:type="default" r:id="rId13"/>
          <w:pgSz w:w="12240" w:h="15840"/>
          <w:pgMar w:top="1440" w:right="1440" w:bottom="1440" w:left="1440" w:header="720" w:footer="720" w:gutter="0"/>
          <w:pgNumType w:start="1"/>
          <w:cols w:space="720"/>
          <w:titlePg/>
          <w:docGrid w:linePitch="299"/>
        </w:sectPr>
      </w:pPr>
      <w:r w:rsidRPr="008D64FE">
        <w:rPr>
          <w:rFonts w:ascii="Times New Roman" w:hAnsi="Times New Roman" w:cs="Times New Roman"/>
          <w:sz w:val="24"/>
          <w:szCs w:val="24"/>
        </w:rPr>
        <w:br w:type="page"/>
      </w:r>
    </w:p>
    <w:p w:rsidR="00BF4810" w:rsidRPr="008D64FE" w:rsidRDefault="00BF4810">
      <w:pPr>
        <w:rPr>
          <w:rFonts w:ascii="Times New Roman" w:hAnsi="Times New Roman" w:cs="Times New Roman"/>
          <w:sz w:val="24"/>
          <w:szCs w:val="24"/>
        </w:rPr>
      </w:pPr>
    </w:p>
    <w:p w:rsidR="00BF4810" w:rsidRPr="008D64FE" w:rsidRDefault="00BF4810">
      <w:pPr>
        <w:rPr>
          <w:rFonts w:ascii="Times New Roman" w:hAnsi="Times New Roman" w:cs="Times New Roman"/>
          <w:sz w:val="24"/>
          <w:szCs w:val="24"/>
        </w:rPr>
      </w:pPr>
    </w:p>
    <w:p w:rsidR="00553EEF" w:rsidRPr="008D64FE" w:rsidRDefault="00553EEF">
      <w:pPr>
        <w:rPr>
          <w:rFonts w:ascii="Times New Roman" w:hAnsi="Times New Roman" w:cs="Times New Roman"/>
          <w:sz w:val="24"/>
          <w:szCs w:val="24"/>
        </w:rPr>
      </w:pPr>
    </w:p>
    <w:p w:rsidR="00553EEF" w:rsidRPr="008D64FE" w:rsidRDefault="00553EEF">
      <w:pPr>
        <w:rPr>
          <w:rFonts w:ascii="Times New Roman" w:hAnsi="Times New Roman" w:cs="Times New Roman"/>
          <w:sz w:val="24"/>
          <w:szCs w:val="24"/>
        </w:rPr>
      </w:pPr>
    </w:p>
    <w:p w:rsidR="00553EEF" w:rsidRPr="008D64FE" w:rsidRDefault="00553EEF">
      <w:pPr>
        <w:rPr>
          <w:rFonts w:ascii="Times New Roman" w:hAnsi="Times New Roman" w:cs="Times New Roman"/>
          <w:sz w:val="24"/>
          <w:szCs w:val="24"/>
        </w:rPr>
      </w:pPr>
    </w:p>
    <w:p w:rsidR="00553EEF" w:rsidRPr="008D64FE" w:rsidRDefault="00553EEF">
      <w:pPr>
        <w:rPr>
          <w:rFonts w:ascii="Times New Roman" w:hAnsi="Times New Roman" w:cs="Times New Roman"/>
          <w:sz w:val="24"/>
          <w:szCs w:val="24"/>
        </w:rPr>
      </w:pPr>
    </w:p>
    <w:p w:rsidR="00553EEF" w:rsidRPr="008D64FE" w:rsidRDefault="00553EEF" w:rsidP="00DB7B49">
      <w:pPr>
        <w:spacing w:after="0" w:line="360" w:lineRule="auto"/>
        <w:rPr>
          <w:rFonts w:ascii="Times New Roman" w:eastAsia="Times New Roman" w:hAnsi="Times New Roman" w:cs="Times New Roman"/>
          <w:b/>
          <w:sz w:val="24"/>
          <w:szCs w:val="24"/>
        </w:rPr>
      </w:pPr>
    </w:p>
    <w:p w:rsidR="00553EEF" w:rsidRPr="008D64FE" w:rsidRDefault="00553EEF" w:rsidP="00553EEF">
      <w:pPr>
        <w:spacing w:after="0" w:line="360" w:lineRule="auto"/>
        <w:jc w:val="center"/>
        <w:rPr>
          <w:rFonts w:ascii="Times New Roman" w:hAnsi="Times New Roman" w:cs="Times New Roman"/>
          <w:sz w:val="24"/>
          <w:szCs w:val="24"/>
        </w:rPr>
      </w:pPr>
      <w:r w:rsidRPr="008D64FE">
        <w:rPr>
          <w:rFonts w:ascii="Times New Roman" w:eastAsia="Times New Roman" w:hAnsi="Times New Roman" w:cs="Times New Roman"/>
          <w:b/>
          <w:sz w:val="24"/>
          <w:szCs w:val="24"/>
        </w:rPr>
        <w:t xml:space="preserve">APPENDIX A – </w:t>
      </w:r>
      <w:r w:rsidR="00B3390E">
        <w:rPr>
          <w:rFonts w:ascii="Times New Roman" w:eastAsia="Times New Roman" w:hAnsi="Times New Roman" w:cs="Times New Roman"/>
          <w:b/>
          <w:sz w:val="24"/>
          <w:szCs w:val="24"/>
        </w:rPr>
        <w:t>APPLICABLE</w:t>
      </w:r>
      <w:r w:rsidRPr="008D64FE">
        <w:rPr>
          <w:rFonts w:ascii="Times New Roman" w:eastAsia="Times New Roman" w:hAnsi="Times New Roman" w:cs="Times New Roman"/>
          <w:b/>
          <w:sz w:val="24"/>
          <w:szCs w:val="24"/>
        </w:rPr>
        <w:t xml:space="preserve"> </w:t>
      </w:r>
      <w:r w:rsidR="00B3390E">
        <w:rPr>
          <w:rFonts w:ascii="Times New Roman" w:eastAsia="Times New Roman" w:hAnsi="Times New Roman" w:cs="Times New Roman"/>
          <w:b/>
          <w:sz w:val="24"/>
          <w:szCs w:val="24"/>
        </w:rPr>
        <w:t>STANDARDS</w:t>
      </w:r>
    </w:p>
    <w:p w:rsidR="00553EEF" w:rsidRPr="008D64FE" w:rsidRDefault="00553EEF">
      <w:pPr>
        <w:rPr>
          <w:rFonts w:ascii="Times New Roman" w:hAnsi="Times New Roman" w:cs="Times New Roman"/>
          <w:sz w:val="24"/>
          <w:szCs w:val="24"/>
        </w:rPr>
      </w:pPr>
    </w:p>
    <w:p w:rsidR="00553EEF" w:rsidRPr="008D64FE" w:rsidRDefault="00553EEF">
      <w:pPr>
        <w:rPr>
          <w:rFonts w:ascii="Times New Roman" w:hAnsi="Times New Roman" w:cs="Times New Roman"/>
          <w:sz w:val="24"/>
          <w:szCs w:val="24"/>
        </w:rPr>
      </w:pPr>
    </w:p>
    <w:p w:rsidR="00553EEF" w:rsidRPr="008D64FE" w:rsidRDefault="00553EEF">
      <w:pPr>
        <w:rPr>
          <w:rFonts w:ascii="Times New Roman" w:hAnsi="Times New Roman" w:cs="Times New Roman"/>
          <w:sz w:val="24"/>
          <w:szCs w:val="24"/>
        </w:rPr>
      </w:pPr>
    </w:p>
    <w:p w:rsidR="00553EEF" w:rsidRPr="008D64FE" w:rsidRDefault="00553EEF">
      <w:pPr>
        <w:rPr>
          <w:rFonts w:ascii="Times New Roman" w:hAnsi="Times New Roman" w:cs="Times New Roman"/>
          <w:sz w:val="24"/>
          <w:szCs w:val="24"/>
        </w:rPr>
      </w:pPr>
    </w:p>
    <w:p w:rsidR="00553EEF" w:rsidRPr="008D64FE" w:rsidRDefault="00553EEF">
      <w:pPr>
        <w:rPr>
          <w:rFonts w:ascii="Times New Roman" w:hAnsi="Times New Roman" w:cs="Times New Roman"/>
          <w:sz w:val="24"/>
          <w:szCs w:val="24"/>
        </w:rPr>
      </w:pPr>
    </w:p>
    <w:p w:rsidR="00553EEF" w:rsidRPr="008D64FE" w:rsidRDefault="00553EEF">
      <w:pPr>
        <w:rPr>
          <w:rFonts w:ascii="Times New Roman" w:hAnsi="Times New Roman" w:cs="Times New Roman"/>
          <w:sz w:val="24"/>
          <w:szCs w:val="24"/>
        </w:rPr>
      </w:pPr>
    </w:p>
    <w:p w:rsidR="00553EEF" w:rsidRPr="008D64FE" w:rsidRDefault="00553EEF">
      <w:pPr>
        <w:rPr>
          <w:rFonts w:ascii="Times New Roman" w:hAnsi="Times New Roman" w:cs="Times New Roman"/>
          <w:sz w:val="24"/>
          <w:szCs w:val="24"/>
        </w:rPr>
      </w:pPr>
    </w:p>
    <w:p w:rsidR="00553EEF" w:rsidRPr="008D64FE" w:rsidRDefault="00553EEF">
      <w:pPr>
        <w:rPr>
          <w:rFonts w:ascii="Times New Roman" w:hAnsi="Times New Roman" w:cs="Times New Roman"/>
          <w:sz w:val="24"/>
          <w:szCs w:val="24"/>
        </w:rPr>
      </w:pPr>
    </w:p>
    <w:p w:rsidR="00553EEF" w:rsidRPr="008D64FE" w:rsidRDefault="00553EEF">
      <w:pPr>
        <w:rPr>
          <w:rFonts w:ascii="Times New Roman" w:hAnsi="Times New Roman" w:cs="Times New Roman"/>
          <w:sz w:val="24"/>
          <w:szCs w:val="24"/>
        </w:rPr>
      </w:pPr>
    </w:p>
    <w:p w:rsidR="00A64462" w:rsidRPr="008D64FE" w:rsidRDefault="00A64462">
      <w:pPr>
        <w:rPr>
          <w:rFonts w:ascii="Times New Roman" w:hAnsi="Times New Roman" w:cs="Times New Roman"/>
          <w:sz w:val="24"/>
          <w:szCs w:val="24"/>
        </w:rPr>
      </w:pPr>
    </w:p>
    <w:p w:rsidR="00A64462" w:rsidRPr="008D64FE" w:rsidRDefault="00A64462">
      <w:pPr>
        <w:rPr>
          <w:rFonts w:ascii="Times New Roman" w:hAnsi="Times New Roman" w:cs="Times New Roman"/>
          <w:sz w:val="24"/>
          <w:szCs w:val="24"/>
        </w:rPr>
      </w:pPr>
    </w:p>
    <w:p w:rsidR="00A64462" w:rsidRPr="008D64FE" w:rsidRDefault="00A64462">
      <w:pPr>
        <w:rPr>
          <w:rFonts w:ascii="Times New Roman" w:hAnsi="Times New Roman" w:cs="Times New Roman"/>
          <w:sz w:val="24"/>
          <w:szCs w:val="24"/>
        </w:rPr>
        <w:sectPr w:rsidR="00A64462" w:rsidRPr="008D64FE" w:rsidSect="00A64462">
          <w:footerReference w:type="first" r:id="rId14"/>
          <w:pgSz w:w="12240" w:h="15840"/>
          <w:pgMar w:top="1440" w:right="1440" w:bottom="1440" w:left="1440" w:header="720" w:footer="720" w:gutter="0"/>
          <w:pgNumType w:start="1"/>
          <w:cols w:space="720"/>
          <w:titlePg/>
          <w:docGrid w:linePitch="299"/>
        </w:sectPr>
      </w:pPr>
    </w:p>
    <w:p w:rsidR="00BF4810" w:rsidRDefault="002606EB" w:rsidP="00A64462">
      <w:pPr>
        <w:spacing w:after="0" w:line="360" w:lineRule="auto"/>
        <w:jc w:val="center"/>
        <w:rPr>
          <w:rFonts w:ascii="Times New Roman" w:eastAsia="Times New Roman" w:hAnsi="Times New Roman" w:cs="Times New Roman"/>
          <w:b/>
          <w:sz w:val="24"/>
          <w:szCs w:val="24"/>
        </w:rPr>
      </w:pPr>
      <w:commentRangeStart w:id="46"/>
      <w:r w:rsidRPr="008D64FE">
        <w:rPr>
          <w:rFonts w:ascii="Times New Roman" w:eastAsia="Times New Roman" w:hAnsi="Times New Roman" w:cs="Times New Roman"/>
          <w:b/>
          <w:sz w:val="24"/>
          <w:szCs w:val="24"/>
        </w:rPr>
        <w:lastRenderedPageBreak/>
        <w:t xml:space="preserve">APPENDIX A – </w:t>
      </w:r>
      <w:r w:rsidR="00B3390E">
        <w:rPr>
          <w:rFonts w:ascii="Times New Roman" w:eastAsia="Times New Roman" w:hAnsi="Times New Roman" w:cs="Times New Roman"/>
          <w:b/>
          <w:sz w:val="24"/>
          <w:szCs w:val="24"/>
        </w:rPr>
        <w:t>APPLICABLE</w:t>
      </w:r>
      <w:r w:rsidRPr="008D64FE">
        <w:rPr>
          <w:rFonts w:ascii="Times New Roman" w:eastAsia="Times New Roman" w:hAnsi="Times New Roman" w:cs="Times New Roman"/>
          <w:b/>
          <w:sz w:val="24"/>
          <w:szCs w:val="24"/>
        </w:rPr>
        <w:t xml:space="preserve"> </w:t>
      </w:r>
      <w:r w:rsidR="00B3390E">
        <w:rPr>
          <w:rFonts w:ascii="Times New Roman" w:eastAsia="Times New Roman" w:hAnsi="Times New Roman" w:cs="Times New Roman"/>
          <w:b/>
          <w:sz w:val="24"/>
          <w:szCs w:val="24"/>
        </w:rPr>
        <w:t>STANDARDS</w:t>
      </w:r>
      <w:commentRangeEnd w:id="46"/>
      <w:r w:rsidR="00C26060">
        <w:rPr>
          <w:rStyle w:val="CommentReference"/>
        </w:rPr>
        <w:commentReference w:id="46"/>
      </w:r>
    </w:p>
    <w:p w:rsidR="00E00119" w:rsidRPr="008D64FE" w:rsidRDefault="00E00119" w:rsidP="00A64462">
      <w:pPr>
        <w:spacing w:after="0" w:line="360" w:lineRule="auto"/>
        <w:jc w:val="center"/>
        <w:rPr>
          <w:rFonts w:ascii="Times New Roman" w:hAnsi="Times New Roman" w:cs="Times New Roman"/>
          <w:sz w:val="24"/>
          <w:szCs w:val="24"/>
        </w:rPr>
      </w:pPr>
    </w:p>
    <w:p w:rsidR="008D2578" w:rsidRPr="008D2578" w:rsidRDefault="008D2578" w:rsidP="008D2578">
      <w:pPr>
        <w:spacing w:after="0" w:line="360" w:lineRule="auto"/>
        <w:rPr>
          <w:rFonts w:ascii="Times New Roman" w:hAnsi="Times New Roman" w:cs="Times New Roman"/>
          <w:b/>
          <w:sz w:val="24"/>
          <w:szCs w:val="24"/>
        </w:rPr>
      </w:pPr>
      <w:r w:rsidRPr="008D2578">
        <w:rPr>
          <w:rFonts w:ascii="Times New Roman" w:hAnsi="Times New Roman" w:cs="Times New Roman"/>
          <w:b/>
          <w:sz w:val="24"/>
          <w:szCs w:val="24"/>
        </w:rPr>
        <w:t>A.1 Federal Communications Commission</w:t>
      </w:r>
    </w:p>
    <w:p w:rsidR="004D6D99" w:rsidRDefault="004D6D99" w:rsidP="004D6D99">
      <w:pPr>
        <w:pStyle w:val="NormalWeb"/>
        <w:shd w:val="clear" w:color="auto" w:fill="FFFFFF"/>
        <w:spacing w:before="0" w:beforeAutospacing="0" w:after="0" w:afterAutospacing="0" w:line="360" w:lineRule="auto"/>
      </w:pPr>
      <w:r>
        <w:t>“</w:t>
      </w:r>
      <w:r w:rsidRPr="004D6D99">
        <w:t>Currently only frequency bands between 9 kHz and 275 GHz have been allocated (</w:t>
      </w:r>
      <w:r w:rsidRPr="004D6D99">
        <w:rPr>
          <w:rStyle w:val="Emphasis"/>
        </w:rPr>
        <w:t>i.e.</w:t>
      </w:r>
      <w:r w:rsidRPr="004D6D99">
        <w:t xml:space="preserve">, designated for use by one or more terrestrial or space </w:t>
      </w:r>
      <w:r w:rsidR="00931E34" w:rsidRPr="004D6D99">
        <w:t>radio communication</w:t>
      </w:r>
      <w:r w:rsidRPr="004D6D99">
        <w:t xml:space="preserve"> services or the radio astronomy service under specified conditions).</w:t>
      </w:r>
      <w:r>
        <w:t>”</w:t>
      </w:r>
    </w:p>
    <w:p w:rsidR="004D6D99" w:rsidRPr="004D6D99" w:rsidRDefault="004D6D99" w:rsidP="004D6D99">
      <w:pPr>
        <w:pStyle w:val="NormalWeb"/>
        <w:shd w:val="clear" w:color="auto" w:fill="FFFFFF"/>
        <w:spacing w:before="0" w:beforeAutospacing="0" w:after="0" w:afterAutospacing="0" w:line="360" w:lineRule="auto"/>
      </w:pPr>
    </w:p>
    <w:p w:rsidR="00E00119" w:rsidRPr="00E00119" w:rsidRDefault="00E00119" w:rsidP="00E00119">
      <w:pPr>
        <w:pStyle w:val="NormalWeb"/>
        <w:shd w:val="clear" w:color="auto" w:fill="FFFFFF"/>
        <w:spacing w:before="0" w:beforeAutospacing="0" w:after="0" w:afterAutospacing="0" w:line="360" w:lineRule="auto"/>
        <w:rPr>
          <w:color w:val="000000"/>
        </w:rPr>
      </w:pPr>
      <w:r>
        <w:rPr>
          <w:color w:val="000000"/>
        </w:rPr>
        <w:t>“</w:t>
      </w:r>
      <w:r w:rsidRPr="00E00119">
        <w:rPr>
          <w:color w:val="000000"/>
        </w:rPr>
        <w:t>Wireless power transfer devices operating at frequencies above 9 kHz are intentional radiators and are subject to either Part 15 and/or Part 18 of the FCC rules. The specific applicable rule part depends on how the device operates, and if there is communication between the charger and device being charged.</w:t>
      </w:r>
    </w:p>
    <w:p w:rsidR="00E00119" w:rsidRPr="00931E34" w:rsidRDefault="00E00119" w:rsidP="00E00119">
      <w:pPr>
        <w:pStyle w:val="NormalWeb"/>
        <w:shd w:val="clear" w:color="auto" w:fill="FFFFFF"/>
        <w:spacing w:before="0" w:beforeAutospacing="0" w:after="0" w:afterAutospacing="0" w:line="360" w:lineRule="auto"/>
      </w:pPr>
      <w:r w:rsidRPr="00E00119">
        <w:rPr>
          <w:color w:val="000000"/>
        </w:rPr>
        <w:t xml:space="preserve">Devices specifically intended for use for wireless power </w:t>
      </w:r>
      <w:proofErr w:type="gramStart"/>
      <w:r w:rsidRPr="00E00119">
        <w:rPr>
          <w:color w:val="000000"/>
        </w:rPr>
        <w:t>transfer,</w:t>
      </w:r>
      <w:proofErr w:type="gramEnd"/>
      <w:r w:rsidRPr="00E00119">
        <w:rPr>
          <w:color w:val="000000"/>
        </w:rPr>
        <w:t xml:space="preserve"> or inductive charging, require FCC guidance </w:t>
      </w:r>
      <w:r w:rsidRPr="00931E34">
        <w:t>for frequency exposure review. This includes Part 18 devices. The responsible party or manufacturer must seek guidance from the FCC by submitting a wireless charging application inquiry at</w:t>
      </w:r>
      <w:r w:rsidRPr="00931E34">
        <w:rPr>
          <w:rStyle w:val="apple-converted-space"/>
        </w:rPr>
        <w:t> </w:t>
      </w:r>
      <w:hyperlink r:id="rId15" w:history="1">
        <w:r w:rsidRPr="00931E34">
          <w:rPr>
            <w:rStyle w:val="Hyperlink"/>
            <w:color w:val="auto"/>
          </w:rPr>
          <w:t>http://www.fcc.gov/labhelp</w:t>
        </w:r>
      </w:hyperlink>
      <w:r w:rsidRPr="00931E34">
        <w:t>.</w:t>
      </w:r>
    </w:p>
    <w:p w:rsidR="00E00119" w:rsidRPr="00E00119" w:rsidRDefault="00E00119" w:rsidP="00E00119">
      <w:pPr>
        <w:pStyle w:val="NormalWeb"/>
        <w:shd w:val="clear" w:color="auto" w:fill="FFFFFF"/>
        <w:spacing w:before="0" w:beforeAutospacing="0" w:after="0" w:afterAutospacing="0" w:line="360" w:lineRule="auto"/>
        <w:rPr>
          <w:color w:val="000000"/>
        </w:rPr>
      </w:pPr>
      <w:r w:rsidRPr="00931E34">
        <w:t xml:space="preserve">The initial inquiry shall include </w:t>
      </w:r>
      <w:r w:rsidRPr="00E00119">
        <w:rPr>
          <w:color w:val="000000"/>
        </w:rPr>
        <w:t>the following:</w:t>
      </w:r>
    </w:p>
    <w:p w:rsidR="00E00119" w:rsidRPr="00E00119" w:rsidRDefault="00E00119" w:rsidP="00E00119">
      <w:pPr>
        <w:numPr>
          <w:ilvl w:val="0"/>
          <w:numId w:val="6"/>
        </w:numPr>
        <w:shd w:val="clear" w:color="auto" w:fill="FFFFFF"/>
        <w:spacing w:after="0" w:line="360" w:lineRule="auto"/>
        <w:rPr>
          <w:rFonts w:ascii="Times New Roman" w:hAnsi="Times New Roman" w:cs="Times New Roman"/>
          <w:sz w:val="24"/>
          <w:szCs w:val="24"/>
        </w:rPr>
      </w:pPr>
      <w:r w:rsidRPr="00E00119">
        <w:rPr>
          <w:rFonts w:ascii="Times New Roman" w:hAnsi="Times New Roman" w:cs="Times New Roman"/>
          <w:sz w:val="24"/>
          <w:szCs w:val="24"/>
        </w:rPr>
        <w:t>In the "Subject" line, fill the field as follows: Seeking guidance for wireless chargers;</w:t>
      </w:r>
    </w:p>
    <w:p w:rsidR="00E00119" w:rsidRPr="00E00119" w:rsidRDefault="00E00119" w:rsidP="00E00119">
      <w:pPr>
        <w:numPr>
          <w:ilvl w:val="0"/>
          <w:numId w:val="6"/>
        </w:numPr>
        <w:shd w:val="clear" w:color="auto" w:fill="FFFFFF"/>
        <w:spacing w:after="0" w:line="360" w:lineRule="auto"/>
        <w:rPr>
          <w:rFonts w:ascii="Times New Roman" w:hAnsi="Times New Roman" w:cs="Times New Roman"/>
          <w:sz w:val="24"/>
          <w:szCs w:val="24"/>
        </w:rPr>
      </w:pPr>
      <w:r w:rsidRPr="00E00119">
        <w:rPr>
          <w:rFonts w:ascii="Times New Roman" w:hAnsi="Times New Roman" w:cs="Times New Roman"/>
          <w:sz w:val="24"/>
          <w:szCs w:val="24"/>
        </w:rPr>
        <w:t>complete product description, including coil diameters , number of turns and current;</w:t>
      </w:r>
    </w:p>
    <w:p w:rsidR="00E00119" w:rsidRPr="00E00119" w:rsidRDefault="00E00119" w:rsidP="00E00119">
      <w:pPr>
        <w:numPr>
          <w:ilvl w:val="0"/>
          <w:numId w:val="6"/>
        </w:numPr>
        <w:shd w:val="clear" w:color="auto" w:fill="FFFFFF"/>
        <w:spacing w:after="0" w:line="360" w:lineRule="auto"/>
        <w:rPr>
          <w:rFonts w:ascii="Times New Roman" w:hAnsi="Times New Roman" w:cs="Times New Roman"/>
          <w:sz w:val="24"/>
          <w:szCs w:val="24"/>
        </w:rPr>
      </w:pPr>
      <w:r w:rsidRPr="00E00119">
        <w:rPr>
          <w:rFonts w:ascii="Times New Roman" w:hAnsi="Times New Roman" w:cs="Times New Roman"/>
          <w:sz w:val="24"/>
          <w:szCs w:val="24"/>
        </w:rPr>
        <w:t>the rule part(s) the device will operate in and the reasoning for rule part(s);</w:t>
      </w:r>
    </w:p>
    <w:p w:rsidR="00E00119" w:rsidRPr="00E00119" w:rsidRDefault="00E00119" w:rsidP="00E00119">
      <w:pPr>
        <w:numPr>
          <w:ilvl w:val="0"/>
          <w:numId w:val="6"/>
        </w:numPr>
        <w:shd w:val="clear" w:color="auto" w:fill="FFFFFF"/>
        <w:spacing w:after="0" w:line="360" w:lineRule="auto"/>
        <w:rPr>
          <w:rFonts w:ascii="Times New Roman" w:hAnsi="Times New Roman" w:cs="Times New Roman"/>
          <w:sz w:val="24"/>
          <w:szCs w:val="24"/>
        </w:rPr>
      </w:pPr>
      <w:r w:rsidRPr="00E00119">
        <w:rPr>
          <w:rFonts w:ascii="Times New Roman" w:hAnsi="Times New Roman" w:cs="Times New Roman"/>
          <w:sz w:val="24"/>
          <w:szCs w:val="24"/>
        </w:rPr>
        <w:t>planned equipment authorization procedure;</w:t>
      </w:r>
    </w:p>
    <w:p w:rsidR="00E00119" w:rsidRPr="00E00119" w:rsidRDefault="00E00119" w:rsidP="00E00119">
      <w:pPr>
        <w:numPr>
          <w:ilvl w:val="0"/>
          <w:numId w:val="6"/>
        </w:numPr>
        <w:shd w:val="clear" w:color="auto" w:fill="FFFFFF"/>
        <w:spacing w:after="0" w:line="360" w:lineRule="auto"/>
        <w:rPr>
          <w:rFonts w:ascii="Times New Roman" w:hAnsi="Times New Roman" w:cs="Times New Roman"/>
          <w:sz w:val="24"/>
          <w:szCs w:val="24"/>
        </w:rPr>
      </w:pPr>
      <w:r w:rsidRPr="00E00119">
        <w:rPr>
          <w:rFonts w:ascii="Times New Roman" w:hAnsi="Times New Roman" w:cs="Times New Roman"/>
          <w:sz w:val="24"/>
          <w:szCs w:val="24"/>
        </w:rPr>
        <w:t>drawings, illustrations;</w:t>
      </w:r>
    </w:p>
    <w:p w:rsidR="00E00119" w:rsidRPr="00E00119" w:rsidRDefault="00E00119" w:rsidP="00E00119">
      <w:pPr>
        <w:numPr>
          <w:ilvl w:val="0"/>
          <w:numId w:val="6"/>
        </w:numPr>
        <w:shd w:val="clear" w:color="auto" w:fill="FFFFFF"/>
        <w:spacing w:after="0" w:line="360" w:lineRule="auto"/>
        <w:rPr>
          <w:rFonts w:ascii="Times New Roman" w:hAnsi="Times New Roman" w:cs="Times New Roman"/>
          <w:sz w:val="24"/>
          <w:szCs w:val="24"/>
        </w:rPr>
      </w:pPr>
      <w:r w:rsidRPr="00E00119">
        <w:rPr>
          <w:rFonts w:ascii="Times New Roman" w:hAnsi="Times New Roman" w:cs="Times New Roman"/>
          <w:sz w:val="24"/>
          <w:szCs w:val="24"/>
        </w:rPr>
        <w:t>frequencies;</w:t>
      </w:r>
    </w:p>
    <w:p w:rsidR="00E00119" w:rsidRPr="00E00119" w:rsidRDefault="00E00119" w:rsidP="00E00119">
      <w:pPr>
        <w:numPr>
          <w:ilvl w:val="0"/>
          <w:numId w:val="6"/>
        </w:numPr>
        <w:shd w:val="clear" w:color="auto" w:fill="FFFFFF"/>
        <w:spacing w:after="0" w:line="360" w:lineRule="auto"/>
        <w:rPr>
          <w:rFonts w:ascii="Times New Roman" w:hAnsi="Times New Roman" w:cs="Times New Roman"/>
          <w:sz w:val="24"/>
          <w:szCs w:val="24"/>
        </w:rPr>
      </w:pPr>
      <w:r w:rsidRPr="00E00119">
        <w:rPr>
          <w:rFonts w:ascii="Times New Roman" w:hAnsi="Times New Roman" w:cs="Times New Roman"/>
          <w:sz w:val="24"/>
          <w:szCs w:val="24"/>
        </w:rPr>
        <w:t>radiated power;</w:t>
      </w:r>
    </w:p>
    <w:p w:rsidR="00E00119" w:rsidRPr="00E00119" w:rsidRDefault="00E00119" w:rsidP="00E00119">
      <w:pPr>
        <w:numPr>
          <w:ilvl w:val="0"/>
          <w:numId w:val="6"/>
        </w:numPr>
        <w:shd w:val="clear" w:color="auto" w:fill="FFFFFF"/>
        <w:spacing w:after="0" w:line="360" w:lineRule="auto"/>
        <w:rPr>
          <w:rFonts w:ascii="Times New Roman" w:hAnsi="Times New Roman" w:cs="Times New Roman"/>
          <w:sz w:val="24"/>
          <w:szCs w:val="24"/>
        </w:rPr>
      </w:pPr>
      <w:r w:rsidRPr="00E00119">
        <w:rPr>
          <w:rFonts w:ascii="Times New Roman" w:hAnsi="Times New Roman" w:cs="Times New Roman"/>
          <w:sz w:val="24"/>
          <w:szCs w:val="24"/>
        </w:rPr>
        <w:t>operating configurations</w:t>
      </w:r>
    </w:p>
    <w:p w:rsidR="00E00119" w:rsidRPr="00E00119" w:rsidRDefault="00E00119" w:rsidP="00E00119">
      <w:pPr>
        <w:numPr>
          <w:ilvl w:val="0"/>
          <w:numId w:val="6"/>
        </w:numPr>
        <w:shd w:val="clear" w:color="auto" w:fill="FFFFFF"/>
        <w:spacing w:after="0" w:line="360" w:lineRule="auto"/>
        <w:rPr>
          <w:rFonts w:ascii="Times New Roman" w:hAnsi="Times New Roman" w:cs="Times New Roman"/>
          <w:sz w:val="24"/>
          <w:szCs w:val="24"/>
        </w:rPr>
      </w:pPr>
      <w:r w:rsidRPr="00E00119">
        <w:rPr>
          <w:rFonts w:ascii="Times New Roman" w:hAnsi="Times New Roman" w:cs="Times New Roman"/>
          <w:sz w:val="24"/>
          <w:szCs w:val="24"/>
        </w:rPr>
        <w:t>conditions for human exposure [</w:t>
      </w:r>
      <w:r w:rsidR="008A6D8C">
        <w:rPr>
          <w:rFonts w:ascii="Times New Roman" w:hAnsi="Times New Roman" w:cs="Times New Roman"/>
          <w:sz w:val="24"/>
          <w:szCs w:val="24"/>
        </w:rPr>
        <w:t>2</w:t>
      </w:r>
      <w:r w:rsidRPr="00E00119">
        <w:rPr>
          <w:rFonts w:ascii="Times New Roman" w:hAnsi="Times New Roman" w:cs="Times New Roman"/>
          <w:sz w:val="24"/>
          <w:szCs w:val="24"/>
        </w:rPr>
        <w:t>], and</w:t>
      </w:r>
    </w:p>
    <w:p w:rsidR="00E00119" w:rsidRPr="00931E34" w:rsidRDefault="00E00119" w:rsidP="00E00119">
      <w:pPr>
        <w:pStyle w:val="NormalWeb"/>
        <w:shd w:val="clear" w:color="auto" w:fill="FFFFFF"/>
        <w:spacing w:before="0" w:beforeAutospacing="0" w:after="0" w:afterAutospacing="0" w:line="360" w:lineRule="auto"/>
      </w:pPr>
      <w:r w:rsidRPr="00E00119">
        <w:rPr>
          <w:color w:val="000000"/>
        </w:rPr>
        <w:t xml:space="preserve">Intentional radiators transmitting information must be certified under the appropriate Part 15 rules and will generally require an equipment certification, except for special types of devices meeting requirements under Section 15.201 which are subject to verification. A charger may operate in two different modes: charging and communications. It is possible for the device to be approved under Part 18 for the charging mode and Part 15 for the communications mode, if it can be shown that (1) the device complies with the relevant rule parts and (2) the functions are </w:t>
      </w:r>
      <w:r w:rsidRPr="00E00119">
        <w:rPr>
          <w:color w:val="000000"/>
        </w:rPr>
        <w:lastRenderedPageBreak/>
        <w:t xml:space="preserve">independent. Part 18 consumer devices can be either certified or approved under </w:t>
      </w:r>
      <w:proofErr w:type="spellStart"/>
      <w:r w:rsidRPr="00E00119">
        <w:rPr>
          <w:color w:val="000000"/>
        </w:rPr>
        <w:t>DoC</w:t>
      </w:r>
      <w:proofErr w:type="spellEnd"/>
      <w:r w:rsidRPr="00E00119">
        <w:rPr>
          <w:color w:val="000000"/>
        </w:rPr>
        <w:t>, only after the required SAR guidance has been given (as noted above ". . . by submitting an inquiry at</w:t>
      </w:r>
      <w:r w:rsidRPr="00E00119">
        <w:rPr>
          <w:rStyle w:val="apple-converted-space"/>
          <w:color w:val="000000"/>
        </w:rPr>
        <w:t> </w:t>
      </w:r>
      <w:hyperlink r:id="rId16" w:tooltip="http://www.fcc.gov/labhelp" w:history="1">
        <w:r w:rsidRPr="00931E34">
          <w:rPr>
            <w:rStyle w:val="Hyperlink"/>
            <w:color w:val="auto"/>
          </w:rPr>
          <w:t>www.fcc.gov/labhelp</w:t>
        </w:r>
      </w:hyperlink>
      <w:r w:rsidRPr="00931E34">
        <w:t>" . . ) and the necessary test requirements have been completed.</w:t>
      </w:r>
    </w:p>
    <w:p w:rsidR="00E00119" w:rsidRPr="00E00119" w:rsidRDefault="00E00119" w:rsidP="00E00119">
      <w:pPr>
        <w:pStyle w:val="NormalWeb"/>
        <w:shd w:val="clear" w:color="auto" w:fill="FFFFFF"/>
        <w:spacing w:before="0" w:beforeAutospacing="0" w:after="0" w:afterAutospacing="0" w:line="360" w:lineRule="auto"/>
        <w:rPr>
          <w:color w:val="000000"/>
        </w:rPr>
      </w:pPr>
      <w:r w:rsidRPr="00931E34">
        <w:t>Finally, it is possible that the power charging function could be approved under Part 15 rather than Part 18 if the d</w:t>
      </w:r>
      <w:r w:rsidRPr="00E00119">
        <w:rPr>
          <w:color w:val="000000"/>
        </w:rPr>
        <w:t>evice meets all of the requirements of the appropriate Part 15 rule.</w:t>
      </w:r>
      <w:r>
        <w:rPr>
          <w:color w:val="000000"/>
        </w:rPr>
        <w:t>”</w:t>
      </w:r>
    </w:p>
    <w:p w:rsidR="008D2578" w:rsidRPr="00E00119" w:rsidRDefault="008D2578" w:rsidP="00E00119">
      <w:pPr>
        <w:spacing w:after="0" w:line="360" w:lineRule="auto"/>
        <w:rPr>
          <w:rFonts w:ascii="Times New Roman" w:hAnsi="Times New Roman" w:cs="Times New Roman"/>
          <w:sz w:val="24"/>
          <w:szCs w:val="24"/>
        </w:rPr>
      </w:pPr>
    </w:p>
    <w:p w:rsidR="00BF4810" w:rsidRPr="00E00119" w:rsidRDefault="008D2578" w:rsidP="00E00119">
      <w:pPr>
        <w:spacing w:after="0" w:line="360" w:lineRule="auto"/>
        <w:rPr>
          <w:rFonts w:ascii="Times New Roman" w:hAnsi="Times New Roman" w:cs="Times New Roman"/>
          <w:b/>
          <w:sz w:val="24"/>
          <w:szCs w:val="24"/>
        </w:rPr>
      </w:pPr>
      <w:r w:rsidRPr="00E00119">
        <w:rPr>
          <w:rFonts w:ascii="Times New Roman" w:hAnsi="Times New Roman" w:cs="Times New Roman"/>
          <w:b/>
          <w:sz w:val="24"/>
          <w:szCs w:val="24"/>
        </w:rPr>
        <w:t>A.2 Animal Welfare Act of 1966</w:t>
      </w:r>
    </w:p>
    <w:p w:rsidR="008D2578" w:rsidRDefault="00E00119" w:rsidP="00E00119">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008D2578" w:rsidRPr="00E00119">
        <w:rPr>
          <w:rFonts w:ascii="Times New Roman" w:hAnsi="Times New Roman" w:cs="Times New Roman"/>
          <w:sz w:val="24"/>
          <w:szCs w:val="24"/>
        </w:rPr>
        <w:t>Animal Welfare Act of 1970 P.L. 91-579 renamed the “Laboratory Animal Welfare Act” the Animal Welfare Act and expanded animal coverage to include all warm-blooded animals determined by the Secretary to be used for experimentation or exhibition, except horses not used in research and farm animals used in food and fiber research. The 1970 law also incorporated exhibitors; defined research facilities; and exempted from coverage retail pet stores, agricultural fairs, rodeos, dog and cat shows.</w:t>
      </w:r>
      <w:r>
        <w:rPr>
          <w:rFonts w:ascii="Times New Roman" w:hAnsi="Times New Roman" w:cs="Times New Roman"/>
          <w:sz w:val="24"/>
          <w:szCs w:val="24"/>
        </w:rPr>
        <w:t>”</w:t>
      </w:r>
    </w:p>
    <w:p w:rsidR="004D6D99" w:rsidRPr="00E00119" w:rsidRDefault="004D6D99" w:rsidP="00E00119">
      <w:pPr>
        <w:spacing w:after="0" w:line="360" w:lineRule="auto"/>
        <w:rPr>
          <w:rFonts w:ascii="Times New Roman" w:hAnsi="Times New Roman" w:cs="Times New Roman"/>
          <w:sz w:val="24"/>
          <w:szCs w:val="24"/>
        </w:rPr>
      </w:pPr>
    </w:p>
    <w:p w:rsidR="008D2578" w:rsidRPr="00E00119" w:rsidRDefault="00E00119" w:rsidP="00E00119">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008D2578" w:rsidRPr="00E00119">
        <w:rPr>
          <w:rFonts w:ascii="Times New Roman" w:hAnsi="Times New Roman" w:cs="Times New Roman"/>
          <w:sz w:val="24"/>
          <w:szCs w:val="24"/>
        </w:rPr>
        <w:t>Title XVII, Subtitle F, of the Food Security Act of 1985 (P.L. 99-198, the omnibus 1985 farm bill). The law directs the Secretary to set new minimum standards of care for handling, housing, feeding, water, sanitation, ventilation, and so forth. One new provision that was highly contentious at the time singles out two species by requiring standards for the exercise of dogs and the psychological well-being of primates. The law provides that research facilities must have procedures that minimize pain and stress to the animals, and describes practices considered to be painful. Each research facility must establish an Institutional Animal Care and Use Committee to review research proposals that involve animal experimentation and to provide oversight of laboratories. The amendments also increase civil and</w:t>
      </w:r>
      <w:r w:rsidRPr="00E00119">
        <w:rPr>
          <w:rFonts w:ascii="Times New Roman" w:hAnsi="Times New Roman" w:cs="Times New Roman"/>
          <w:sz w:val="24"/>
          <w:szCs w:val="24"/>
        </w:rPr>
        <w:t xml:space="preserve"> criminal penalties for AWA violations, and establish an animal welfare information center at USDA’s National Agricultural Library.</w:t>
      </w:r>
      <w:r>
        <w:rPr>
          <w:rFonts w:ascii="Times New Roman" w:hAnsi="Times New Roman" w:cs="Times New Roman"/>
          <w:sz w:val="24"/>
          <w:szCs w:val="24"/>
        </w:rPr>
        <w:t>”</w:t>
      </w:r>
    </w:p>
    <w:p w:rsidR="008D2578" w:rsidRPr="00E00119" w:rsidRDefault="008D2578" w:rsidP="00E00119">
      <w:pPr>
        <w:spacing w:after="0" w:line="360" w:lineRule="auto"/>
        <w:rPr>
          <w:rFonts w:ascii="Times New Roman" w:hAnsi="Times New Roman" w:cs="Times New Roman"/>
          <w:sz w:val="24"/>
          <w:szCs w:val="24"/>
        </w:rPr>
      </w:pPr>
    </w:p>
    <w:p w:rsidR="008D2578" w:rsidRPr="008D2578" w:rsidRDefault="008D2578" w:rsidP="008D2578">
      <w:pPr>
        <w:spacing w:after="0" w:line="360" w:lineRule="auto"/>
        <w:rPr>
          <w:rFonts w:ascii="Times New Roman" w:hAnsi="Times New Roman" w:cs="Times New Roman"/>
          <w:b/>
          <w:sz w:val="24"/>
          <w:szCs w:val="24"/>
        </w:rPr>
      </w:pPr>
      <w:r w:rsidRPr="008D2578">
        <w:rPr>
          <w:rFonts w:ascii="Times New Roman" w:hAnsi="Times New Roman" w:cs="Times New Roman"/>
          <w:b/>
          <w:sz w:val="24"/>
          <w:szCs w:val="24"/>
        </w:rPr>
        <w:t>A.3 Food and Drug Administration</w:t>
      </w:r>
    </w:p>
    <w:p w:rsidR="008D4DCB" w:rsidRPr="008D4DCB" w:rsidRDefault="00CF5F80" w:rsidP="00CF5F80">
      <w:pPr>
        <w:pStyle w:val="Heading4"/>
        <w:shd w:val="clear" w:color="auto" w:fill="FFFFFF"/>
        <w:spacing w:before="0" w:after="0" w:line="360" w:lineRule="auto"/>
        <w:rPr>
          <w:rFonts w:ascii="Times New Roman" w:hAnsi="Times New Roman" w:cs="Times New Roman"/>
          <w:b w:val="0"/>
          <w:color w:val="auto"/>
        </w:rPr>
      </w:pPr>
      <w:r>
        <w:rPr>
          <w:rFonts w:ascii="Times New Roman" w:hAnsi="Times New Roman" w:cs="Times New Roman"/>
          <w:b w:val="0"/>
          <w:color w:val="auto"/>
        </w:rPr>
        <w:t>“</w:t>
      </w:r>
      <w:r w:rsidR="008D4DCB" w:rsidRPr="008D4DCB">
        <w:rPr>
          <w:rFonts w:ascii="Times New Roman" w:hAnsi="Times New Roman" w:cs="Times New Roman"/>
          <w:b w:val="0"/>
          <w:color w:val="auto"/>
        </w:rPr>
        <w:t>4. Recommended Mitigation Measures</w:t>
      </w:r>
    </w:p>
    <w:p w:rsidR="008D4DCB" w:rsidRDefault="008D4DCB" w:rsidP="00CF5F80">
      <w:pPr>
        <w:pStyle w:val="NormalWeb"/>
        <w:shd w:val="clear" w:color="auto" w:fill="FFFFFF"/>
        <w:spacing w:before="0" w:beforeAutospacing="0" w:after="0" w:afterAutospacing="0" w:line="360" w:lineRule="auto"/>
      </w:pPr>
      <w:r w:rsidRPr="008D4DCB">
        <w:t xml:space="preserve">FDA believes that conformance with this guidance document, when combined with the general controls of the Act, will provided reasonable assurance of the safety and effectiveness of the implantable radiofrequency transponder system for patient identification and health information . We recommend that you (the manufacturer) evaluate your device as described below and, where </w:t>
      </w:r>
      <w:r w:rsidRPr="008D4DCB">
        <w:lastRenderedPageBreak/>
        <w:t>appropriate, document the results in your design history file as a part of the Quality Systems Requirements (21 CFR 820.30).</w:t>
      </w:r>
    </w:p>
    <w:p w:rsidR="00F71CBF" w:rsidRPr="008D4DCB" w:rsidRDefault="00F71CBF" w:rsidP="00CF5F80">
      <w:pPr>
        <w:pStyle w:val="NormalWeb"/>
        <w:shd w:val="clear" w:color="auto" w:fill="FFFFFF"/>
        <w:spacing w:before="0" w:beforeAutospacing="0" w:after="0" w:afterAutospacing="0" w:line="360" w:lineRule="auto"/>
      </w:pPr>
    </w:p>
    <w:p w:rsidR="008D4DCB" w:rsidRPr="008D4DCB" w:rsidRDefault="008D4DCB" w:rsidP="00CF5F80">
      <w:pPr>
        <w:pStyle w:val="Heading5"/>
        <w:shd w:val="clear" w:color="auto" w:fill="FFFFFF"/>
        <w:spacing w:before="0" w:after="0" w:line="360" w:lineRule="auto"/>
        <w:rPr>
          <w:rFonts w:ascii="Times New Roman" w:hAnsi="Times New Roman" w:cs="Times New Roman"/>
          <w:b w:val="0"/>
          <w:color w:val="auto"/>
          <w:sz w:val="24"/>
          <w:szCs w:val="24"/>
        </w:rPr>
      </w:pPr>
      <w:bookmarkStart w:id="47" w:name="4a"/>
      <w:bookmarkEnd w:id="47"/>
      <w:r w:rsidRPr="008D4DCB">
        <w:rPr>
          <w:rFonts w:ascii="Times New Roman" w:hAnsi="Times New Roman" w:cs="Times New Roman"/>
          <w:b w:val="0"/>
          <w:color w:val="auto"/>
          <w:sz w:val="24"/>
          <w:szCs w:val="24"/>
        </w:rPr>
        <w:t>A. Biocompatibility</w:t>
      </w:r>
    </w:p>
    <w:p w:rsidR="008D4DCB" w:rsidRPr="008D4DCB" w:rsidRDefault="008D4DCB" w:rsidP="00CF5F80">
      <w:pPr>
        <w:pStyle w:val="NormalWeb"/>
        <w:shd w:val="clear" w:color="auto" w:fill="FFFFFF"/>
        <w:spacing w:before="0" w:beforeAutospacing="0" w:after="0" w:afterAutospacing="0" w:line="360" w:lineRule="auto"/>
      </w:pPr>
      <w:r w:rsidRPr="008D4DCB">
        <w:t>We recommend that you ensure the biocompatibility of the patient-contacting parts of your device by following the tests in the:</w:t>
      </w:r>
    </w:p>
    <w:p w:rsidR="008D4DCB" w:rsidRDefault="008D4DCB" w:rsidP="00CF5F80">
      <w:pPr>
        <w:numPr>
          <w:ilvl w:val="0"/>
          <w:numId w:val="7"/>
        </w:numPr>
        <w:shd w:val="clear" w:color="auto" w:fill="FFFFFF"/>
        <w:spacing w:after="0" w:line="360" w:lineRule="auto"/>
        <w:ind w:left="300"/>
        <w:rPr>
          <w:rFonts w:ascii="Times New Roman" w:hAnsi="Times New Roman" w:cs="Times New Roman"/>
          <w:color w:val="auto"/>
          <w:sz w:val="24"/>
          <w:szCs w:val="24"/>
        </w:rPr>
      </w:pPr>
      <w:r w:rsidRPr="008D4DCB">
        <w:rPr>
          <w:rFonts w:ascii="Times New Roman" w:hAnsi="Times New Roman" w:cs="Times New Roman"/>
          <w:color w:val="auto"/>
          <w:sz w:val="24"/>
          <w:szCs w:val="24"/>
        </w:rPr>
        <w:t>International Standard Organization (ISO) standard ISO-10993, Biological Evaluation of Medical Devices Part 1: Evaluation and Testing.</w:t>
      </w:r>
    </w:p>
    <w:p w:rsidR="00F71CBF" w:rsidRPr="008D4DCB" w:rsidRDefault="00F71CBF" w:rsidP="00F71CBF">
      <w:pPr>
        <w:shd w:val="clear" w:color="auto" w:fill="FFFFFF"/>
        <w:spacing w:after="0" w:line="360" w:lineRule="auto"/>
        <w:ind w:left="-60"/>
        <w:rPr>
          <w:rFonts w:ascii="Times New Roman" w:hAnsi="Times New Roman" w:cs="Times New Roman"/>
          <w:color w:val="auto"/>
          <w:sz w:val="24"/>
          <w:szCs w:val="24"/>
        </w:rPr>
      </w:pPr>
    </w:p>
    <w:p w:rsidR="008D4DCB" w:rsidRPr="008D4DCB" w:rsidRDefault="008D4DCB" w:rsidP="00CF5F80">
      <w:pPr>
        <w:pStyle w:val="Heading5"/>
        <w:shd w:val="clear" w:color="auto" w:fill="FFFFFF"/>
        <w:spacing w:before="0" w:after="0" w:line="360" w:lineRule="auto"/>
        <w:rPr>
          <w:rFonts w:ascii="Times New Roman" w:hAnsi="Times New Roman" w:cs="Times New Roman"/>
          <w:b w:val="0"/>
          <w:color w:val="auto"/>
          <w:sz w:val="24"/>
          <w:szCs w:val="24"/>
        </w:rPr>
      </w:pPr>
      <w:bookmarkStart w:id="48" w:name="4b"/>
      <w:bookmarkEnd w:id="48"/>
      <w:r w:rsidRPr="008D4DCB">
        <w:rPr>
          <w:rFonts w:ascii="Times New Roman" w:hAnsi="Times New Roman" w:cs="Times New Roman"/>
          <w:b w:val="0"/>
          <w:color w:val="auto"/>
          <w:sz w:val="24"/>
          <w:szCs w:val="24"/>
        </w:rPr>
        <w:t>B. Information Security Procedures (Design and Validation)</w:t>
      </w:r>
    </w:p>
    <w:p w:rsidR="008D4DCB" w:rsidRPr="008D4DCB" w:rsidRDefault="008D4DCB" w:rsidP="00CF5F80">
      <w:pPr>
        <w:pStyle w:val="NormalWeb"/>
        <w:shd w:val="clear" w:color="auto" w:fill="FFFFFF"/>
        <w:spacing w:before="0" w:beforeAutospacing="0" w:after="0" w:afterAutospacing="0" w:line="360" w:lineRule="auto"/>
      </w:pPr>
      <w:r w:rsidRPr="008D4DCB">
        <w:t>When discussing the issue of medical devices that store, access, and/or transfer information externally, you should address the concept of information security. Information security is the process of preventing the modification, misuse or denial of use, or the unauthorized use of that information. We recommend that your specifications for a compatible database address the following four components of information security: Confidentiality, Integrity, Availability, and Accountability (CIAA).</w:t>
      </w:r>
    </w:p>
    <w:p w:rsidR="008D4DCB" w:rsidRPr="008D4DCB" w:rsidRDefault="008D4DCB" w:rsidP="00CF5F80">
      <w:pPr>
        <w:numPr>
          <w:ilvl w:val="0"/>
          <w:numId w:val="8"/>
        </w:numPr>
        <w:shd w:val="clear" w:color="auto" w:fill="FFFFFF"/>
        <w:spacing w:after="0" w:line="360" w:lineRule="auto"/>
        <w:ind w:left="300"/>
        <w:rPr>
          <w:rFonts w:ascii="Times New Roman" w:hAnsi="Times New Roman" w:cs="Times New Roman"/>
          <w:color w:val="auto"/>
          <w:sz w:val="24"/>
          <w:szCs w:val="24"/>
        </w:rPr>
      </w:pPr>
      <w:r w:rsidRPr="008D4DCB">
        <w:rPr>
          <w:rStyle w:val="Strong"/>
          <w:rFonts w:ascii="Times New Roman" w:hAnsi="Times New Roman" w:cs="Times New Roman"/>
          <w:b w:val="0"/>
          <w:color w:val="auto"/>
          <w:sz w:val="24"/>
          <w:szCs w:val="24"/>
        </w:rPr>
        <w:t>Confidentiality</w:t>
      </w:r>
      <w:r w:rsidRPr="008D4DCB">
        <w:rPr>
          <w:rStyle w:val="apple-converted-space"/>
          <w:rFonts w:ascii="Times New Roman" w:hAnsi="Times New Roman" w:cs="Times New Roman"/>
          <w:color w:val="auto"/>
          <w:sz w:val="24"/>
          <w:szCs w:val="24"/>
        </w:rPr>
        <w:t> </w:t>
      </w:r>
      <w:r w:rsidRPr="008D4DCB">
        <w:rPr>
          <w:rFonts w:ascii="Times New Roman" w:hAnsi="Times New Roman" w:cs="Times New Roman"/>
          <w:color w:val="auto"/>
          <w:sz w:val="24"/>
          <w:szCs w:val="24"/>
        </w:rPr>
        <w:t>means the characteristic of data and information being disclosed only to authorized persons, entities and processes at authorized times and in the authorized manner. (The assurance that no unauthorized users have access to the information.)</w:t>
      </w:r>
    </w:p>
    <w:p w:rsidR="008D4DCB" w:rsidRPr="008D4DCB" w:rsidRDefault="008D4DCB" w:rsidP="00CF5F80">
      <w:pPr>
        <w:numPr>
          <w:ilvl w:val="0"/>
          <w:numId w:val="8"/>
        </w:numPr>
        <w:shd w:val="clear" w:color="auto" w:fill="FFFFFF"/>
        <w:spacing w:after="0" w:line="360" w:lineRule="auto"/>
        <w:ind w:left="300"/>
        <w:rPr>
          <w:rFonts w:ascii="Times New Roman" w:hAnsi="Times New Roman" w:cs="Times New Roman"/>
          <w:color w:val="auto"/>
          <w:sz w:val="24"/>
          <w:szCs w:val="24"/>
        </w:rPr>
      </w:pPr>
      <w:r w:rsidRPr="008D4DCB">
        <w:rPr>
          <w:rStyle w:val="Strong"/>
          <w:rFonts w:ascii="Times New Roman" w:hAnsi="Times New Roman" w:cs="Times New Roman"/>
          <w:b w:val="0"/>
          <w:color w:val="auto"/>
          <w:sz w:val="24"/>
          <w:szCs w:val="24"/>
        </w:rPr>
        <w:t>Integrity</w:t>
      </w:r>
      <w:r w:rsidRPr="008D4DCB">
        <w:rPr>
          <w:rStyle w:val="apple-converted-space"/>
          <w:rFonts w:ascii="Times New Roman" w:hAnsi="Times New Roman" w:cs="Times New Roman"/>
          <w:bCs/>
          <w:color w:val="auto"/>
          <w:sz w:val="24"/>
          <w:szCs w:val="24"/>
        </w:rPr>
        <w:t> </w:t>
      </w:r>
      <w:r w:rsidRPr="008D4DCB">
        <w:rPr>
          <w:rFonts w:ascii="Times New Roman" w:hAnsi="Times New Roman" w:cs="Times New Roman"/>
          <w:color w:val="auto"/>
          <w:sz w:val="24"/>
          <w:szCs w:val="24"/>
        </w:rPr>
        <w:t>means the characteristic of data and information being accurate and complete and the preservation of accuracy and completeness. (The assurance that the information is correct (accurate and complete) - that is, it has not been improperly modified.)</w:t>
      </w:r>
    </w:p>
    <w:p w:rsidR="008D4DCB" w:rsidRPr="008D4DCB" w:rsidRDefault="008D4DCB" w:rsidP="00CF5F80">
      <w:pPr>
        <w:numPr>
          <w:ilvl w:val="0"/>
          <w:numId w:val="8"/>
        </w:numPr>
        <w:shd w:val="clear" w:color="auto" w:fill="FFFFFF"/>
        <w:spacing w:after="0" w:line="360" w:lineRule="auto"/>
        <w:ind w:left="300"/>
        <w:rPr>
          <w:rFonts w:ascii="Times New Roman" w:hAnsi="Times New Roman" w:cs="Times New Roman"/>
          <w:color w:val="auto"/>
          <w:sz w:val="24"/>
          <w:szCs w:val="24"/>
        </w:rPr>
      </w:pPr>
      <w:r w:rsidRPr="008D4DCB">
        <w:rPr>
          <w:rStyle w:val="Strong"/>
          <w:rFonts w:ascii="Times New Roman" w:hAnsi="Times New Roman" w:cs="Times New Roman"/>
          <w:b w:val="0"/>
          <w:color w:val="auto"/>
          <w:sz w:val="24"/>
          <w:szCs w:val="24"/>
        </w:rPr>
        <w:t>Availability</w:t>
      </w:r>
      <w:r w:rsidRPr="008D4DCB">
        <w:rPr>
          <w:rStyle w:val="apple-converted-space"/>
          <w:rFonts w:ascii="Times New Roman" w:hAnsi="Times New Roman" w:cs="Times New Roman"/>
          <w:color w:val="auto"/>
          <w:sz w:val="24"/>
          <w:szCs w:val="24"/>
        </w:rPr>
        <w:t> </w:t>
      </w:r>
      <w:r w:rsidRPr="008D4DCB">
        <w:rPr>
          <w:rFonts w:ascii="Times New Roman" w:hAnsi="Times New Roman" w:cs="Times New Roman"/>
          <w:color w:val="auto"/>
          <w:sz w:val="24"/>
          <w:szCs w:val="24"/>
        </w:rPr>
        <w:t>means the characteristic of data, information and information systems being accessible and usable on a timely basis in the required manner. (The assurance that the information will be available when needed.)</w:t>
      </w:r>
    </w:p>
    <w:p w:rsidR="008D4DCB" w:rsidRDefault="008D4DCB" w:rsidP="00CF5F80">
      <w:pPr>
        <w:numPr>
          <w:ilvl w:val="0"/>
          <w:numId w:val="8"/>
        </w:numPr>
        <w:shd w:val="clear" w:color="auto" w:fill="FFFFFF"/>
        <w:spacing w:after="0" w:line="360" w:lineRule="auto"/>
        <w:ind w:left="300"/>
        <w:rPr>
          <w:rFonts w:ascii="Times New Roman" w:hAnsi="Times New Roman" w:cs="Times New Roman"/>
          <w:color w:val="auto"/>
          <w:sz w:val="24"/>
          <w:szCs w:val="24"/>
        </w:rPr>
      </w:pPr>
      <w:r w:rsidRPr="008D4DCB">
        <w:rPr>
          <w:rStyle w:val="Strong"/>
          <w:rFonts w:ascii="Times New Roman" w:hAnsi="Times New Roman" w:cs="Times New Roman"/>
          <w:b w:val="0"/>
          <w:color w:val="auto"/>
          <w:sz w:val="24"/>
          <w:szCs w:val="24"/>
        </w:rPr>
        <w:t>Accountability</w:t>
      </w:r>
      <w:r w:rsidRPr="008D4DCB">
        <w:rPr>
          <w:rStyle w:val="apple-converted-space"/>
          <w:rFonts w:ascii="Times New Roman" w:hAnsi="Times New Roman" w:cs="Times New Roman"/>
          <w:color w:val="auto"/>
          <w:sz w:val="24"/>
          <w:szCs w:val="24"/>
        </w:rPr>
        <w:t> </w:t>
      </w:r>
      <w:r w:rsidRPr="008D4DCB">
        <w:rPr>
          <w:rFonts w:ascii="Times New Roman" w:hAnsi="Times New Roman" w:cs="Times New Roman"/>
          <w:color w:val="auto"/>
          <w:sz w:val="24"/>
          <w:szCs w:val="24"/>
        </w:rPr>
        <w:t>is the application of identification and authentication to assure that the prescribed access process is being done by an authorized user.</w:t>
      </w:r>
    </w:p>
    <w:p w:rsidR="00F71CBF" w:rsidRPr="008D4DCB" w:rsidRDefault="00F71CBF" w:rsidP="00F71CBF">
      <w:pPr>
        <w:shd w:val="clear" w:color="auto" w:fill="FFFFFF"/>
        <w:spacing w:after="0" w:line="360" w:lineRule="auto"/>
        <w:ind w:left="-60"/>
        <w:rPr>
          <w:rFonts w:ascii="Times New Roman" w:hAnsi="Times New Roman" w:cs="Times New Roman"/>
          <w:color w:val="auto"/>
          <w:sz w:val="24"/>
          <w:szCs w:val="24"/>
        </w:rPr>
      </w:pPr>
    </w:p>
    <w:p w:rsidR="008D4DCB" w:rsidRPr="008D4DCB" w:rsidRDefault="008D4DCB" w:rsidP="00CF5F80">
      <w:pPr>
        <w:pStyle w:val="Heading5"/>
        <w:shd w:val="clear" w:color="auto" w:fill="FFFFFF"/>
        <w:spacing w:before="0" w:after="0" w:line="360" w:lineRule="auto"/>
        <w:rPr>
          <w:rFonts w:ascii="Times New Roman" w:hAnsi="Times New Roman" w:cs="Times New Roman"/>
          <w:b w:val="0"/>
          <w:color w:val="auto"/>
          <w:sz w:val="24"/>
          <w:szCs w:val="24"/>
        </w:rPr>
      </w:pPr>
      <w:bookmarkStart w:id="49" w:name="4c"/>
      <w:bookmarkEnd w:id="49"/>
      <w:r w:rsidRPr="008D4DCB">
        <w:rPr>
          <w:rFonts w:ascii="Times New Roman" w:hAnsi="Times New Roman" w:cs="Times New Roman"/>
          <w:b w:val="0"/>
          <w:color w:val="auto"/>
          <w:sz w:val="24"/>
          <w:szCs w:val="24"/>
        </w:rPr>
        <w:t>C. Software Validation</w:t>
      </w:r>
    </w:p>
    <w:p w:rsidR="008D4DCB" w:rsidRPr="008D4DCB" w:rsidRDefault="008D4DCB" w:rsidP="00CF5F80">
      <w:pPr>
        <w:pStyle w:val="NormalWeb"/>
        <w:shd w:val="clear" w:color="auto" w:fill="FFFFFF"/>
        <w:spacing w:before="0" w:beforeAutospacing="0" w:after="0" w:afterAutospacing="0" w:line="360" w:lineRule="auto"/>
      </w:pPr>
      <w:r w:rsidRPr="008D4DCB">
        <w:t>We recommend that you validate the software in your device by referring to the following guidance:</w:t>
      </w:r>
    </w:p>
    <w:p w:rsidR="008D4DCB" w:rsidRPr="008D4DCB" w:rsidRDefault="00790F25" w:rsidP="00CF5F80">
      <w:pPr>
        <w:numPr>
          <w:ilvl w:val="0"/>
          <w:numId w:val="9"/>
        </w:numPr>
        <w:shd w:val="clear" w:color="auto" w:fill="FFFFFF"/>
        <w:spacing w:after="0" w:line="360" w:lineRule="auto"/>
        <w:ind w:left="300"/>
        <w:rPr>
          <w:rFonts w:ascii="Times New Roman" w:hAnsi="Times New Roman" w:cs="Times New Roman"/>
          <w:color w:val="auto"/>
          <w:sz w:val="24"/>
          <w:szCs w:val="24"/>
        </w:rPr>
      </w:pPr>
      <w:hyperlink r:id="rId17" w:history="1">
        <w:r w:rsidR="008D4DCB" w:rsidRPr="008D4DCB">
          <w:rPr>
            <w:rStyle w:val="Strong"/>
            <w:rFonts w:ascii="Times New Roman" w:hAnsi="Times New Roman" w:cs="Times New Roman"/>
            <w:b w:val="0"/>
            <w:color w:val="auto"/>
            <w:sz w:val="24"/>
            <w:szCs w:val="24"/>
          </w:rPr>
          <w:t>Guidance for FDA Reviewers and Industry Guidance for the Content of Premarket Submissions for Software Contained in Medical Devices</w:t>
        </w:r>
      </w:hyperlink>
    </w:p>
    <w:p w:rsidR="008D4DCB" w:rsidRDefault="00790F25" w:rsidP="00CF5F80">
      <w:pPr>
        <w:numPr>
          <w:ilvl w:val="0"/>
          <w:numId w:val="9"/>
        </w:numPr>
        <w:shd w:val="clear" w:color="auto" w:fill="FFFFFF"/>
        <w:spacing w:after="0" w:line="360" w:lineRule="auto"/>
        <w:ind w:left="300"/>
        <w:rPr>
          <w:rFonts w:ascii="Times New Roman" w:hAnsi="Times New Roman" w:cs="Times New Roman"/>
          <w:color w:val="auto"/>
          <w:sz w:val="24"/>
          <w:szCs w:val="24"/>
        </w:rPr>
      </w:pPr>
      <w:hyperlink r:id="rId18" w:history="1">
        <w:r w:rsidR="008D4DCB" w:rsidRPr="008D4DCB">
          <w:rPr>
            <w:rStyle w:val="Strong"/>
            <w:rFonts w:ascii="Times New Roman" w:hAnsi="Times New Roman" w:cs="Times New Roman"/>
            <w:b w:val="0"/>
            <w:color w:val="auto"/>
            <w:sz w:val="24"/>
            <w:szCs w:val="24"/>
          </w:rPr>
          <w:t>General Principles of Software Validation; Final Guidance for Industry and FDA Staff</w:t>
        </w:r>
      </w:hyperlink>
    </w:p>
    <w:p w:rsidR="00F71CBF" w:rsidRPr="008D4DCB" w:rsidRDefault="00F71CBF" w:rsidP="00F71CBF">
      <w:pPr>
        <w:shd w:val="clear" w:color="auto" w:fill="FFFFFF"/>
        <w:spacing w:after="0" w:line="360" w:lineRule="auto"/>
        <w:ind w:left="-60"/>
        <w:rPr>
          <w:rFonts w:ascii="Times New Roman" w:hAnsi="Times New Roman" w:cs="Times New Roman"/>
          <w:color w:val="auto"/>
          <w:sz w:val="24"/>
          <w:szCs w:val="24"/>
        </w:rPr>
      </w:pPr>
    </w:p>
    <w:p w:rsidR="008D4DCB" w:rsidRPr="008D4DCB" w:rsidRDefault="008D4DCB" w:rsidP="00CF5F80">
      <w:pPr>
        <w:pStyle w:val="Heading5"/>
        <w:shd w:val="clear" w:color="auto" w:fill="FFFFFF"/>
        <w:spacing w:before="0" w:after="0" w:line="360" w:lineRule="auto"/>
        <w:rPr>
          <w:rFonts w:ascii="Times New Roman" w:hAnsi="Times New Roman" w:cs="Times New Roman"/>
          <w:b w:val="0"/>
          <w:color w:val="auto"/>
          <w:sz w:val="24"/>
          <w:szCs w:val="24"/>
        </w:rPr>
      </w:pPr>
      <w:bookmarkStart w:id="50" w:name="4d"/>
      <w:bookmarkEnd w:id="50"/>
      <w:r w:rsidRPr="008D4DCB">
        <w:rPr>
          <w:rFonts w:ascii="Times New Roman" w:hAnsi="Times New Roman" w:cs="Times New Roman"/>
          <w:b w:val="0"/>
          <w:color w:val="auto"/>
          <w:sz w:val="24"/>
          <w:szCs w:val="24"/>
        </w:rPr>
        <w:t>D. Migration Testing of Implanted Transponder</w:t>
      </w:r>
    </w:p>
    <w:p w:rsidR="008D4DCB" w:rsidRDefault="008D4DCB" w:rsidP="00CF5F80">
      <w:pPr>
        <w:pStyle w:val="NormalWeb"/>
        <w:shd w:val="clear" w:color="auto" w:fill="FFFFFF"/>
        <w:spacing w:before="0" w:beforeAutospacing="0" w:after="0" w:afterAutospacing="0" w:line="360" w:lineRule="auto"/>
      </w:pPr>
      <w:r w:rsidRPr="008D4DCB">
        <w:t>We recommend that you conduct testing of the implanted transponder to demonstrate that the transponder will not migrate after implantation.</w:t>
      </w:r>
    </w:p>
    <w:p w:rsidR="00F71CBF" w:rsidRPr="008D4DCB" w:rsidRDefault="00F71CBF" w:rsidP="00CF5F80">
      <w:pPr>
        <w:pStyle w:val="NormalWeb"/>
        <w:shd w:val="clear" w:color="auto" w:fill="FFFFFF"/>
        <w:spacing w:before="0" w:beforeAutospacing="0" w:after="0" w:afterAutospacing="0" w:line="360" w:lineRule="auto"/>
      </w:pPr>
    </w:p>
    <w:p w:rsidR="008D4DCB" w:rsidRPr="008D4DCB" w:rsidRDefault="008D4DCB" w:rsidP="00CF5F80">
      <w:pPr>
        <w:pStyle w:val="Heading5"/>
        <w:shd w:val="clear" w:color="auto" w:fill="FFFFFF"/>
        <w:spacing w:before="0" w:after="0" w:line="360" w:lineRule="auto"/>
        <w:rPr>
          <w:rFonts w:ascii="Times New Roman" w:hAnsi="Times New Roman" w:cs="Times New Roman"/>
          <w:b w:val="0"/>
          <w:color w:val="auto"/>
          <w:sz w:val="24"/>
          <w:szCs w:val="24"/>
        </w:rPr>
      </w:pPr>
      <w:bookmarkStart w:id="51" w:name="4e"/>
      <w:bookmarkEnd w:id="51"/>
      <w:r w:rsidRPr="008D4DCB">
        <w:rPr>
          <w:rFonts w:ascii="Times New Roman" w:hAnsi="Times New Roman" w:cs="Times New Roman"/>
          <w:b w:val="0"/>
          <w:color w:val="auto"/>
          <w:sz w:val="24"/>
          <w:szCs w:val="24"/>
        </w:rPr>
        <w:t>E. Performance Testing of Implanted Transponder</w:t>
      </w:r>
    </w:p>
    <w:p w:rsidR="008D4DCB" w:rsidRDefault="008D4DCB" w:rsidP="00CF5F80">
      <w:pPr>
        <w:pStyle w:val="NormalWeb"/>
        <w:shd w:val="clear" w:color="auto" w:fill="FFFFFF"/>
        <w:spacing w:before="0" w:beforeAutospacing="0" w:after="0" w:afterAutospacing="0" w:line="360" w:lineRule="auto"/>
      </w:pPr>
      <w:r w:rsidRPr="008D4DCB">
        <w:t>We recommend that you conduct testing of the transponder that will demonstrate that under conditions of use the transponder sends an identification (ID) code and that the ID code is correct. The testing should address loss or corruption of the data, latency and through-put, and be coordinated with the electromagnetic compatibility (EMC) performance of the implant, scanner and wireless data link.</w:t>
      </w:r>
    </w:p>
    <w:p w:rsidR="00F71CBF" w:rsidRPr="008D4DCB" w:rsidRDefault="00F71CBF" w:rsidP="00CF5F80">
      <w:pPr>
        <w:pStyle w:val="NormalWeb"/>
        <w:shd w:val="clear" w:color="auto" w:fill="FFFFFF"/>
        <w:spacing w:before="0" w:beforeAutospacing="0" w:after="0" w:afterAutospacing="0" w:line="360" w:lineRule="auto"/>
      </w:pPr>
    </w:p>
    <w:p w:rsidR="008D4DCB" w:rsidRPr="008D4DCB" w:rsidRDefault="008D4DCB" w:rsidP="00CF5F80">
      <w:pPr>
        <w:pStyle w:val="Heading5"/>
        <w:shd w:val="clear" w:color="auto" w:fill="FFFFFF"/>
        <w:spacing w:before="0" w:after="0" w:line="360" w:lineRule="auto"/>
        <w:rPr>
          <w:rFonts w:ascii="Times New Roman" w:hAnsi="Times New Roman" w:cs="Times New Roman"/>
          <w:b w:val="0"/>
          <w:color w:val="auto"/>
          <w:sz w:val="24"/>
          <w:szCs w:val="24"/>
        </w:rPr>
      </w:pPr>
      <w:bookmarkStart w:id="52" w:name="4f"/>
      <w:bookmarkEnd w:id="52"/>
      <w:r w:rsidRPr="008D4DCB">
        <w:rPr>
          <w:rFonts w:ascii="Times New Roman" w:hAnsi="Times New Roman" w:cs="Times New Roman"/>
          <w:b w:val="0"/>
          <w:color w:val="auto"/>
          <w:sz w:val="24"/>
          <w:szCs w:val="24"/>
        </w:rPr>
        <w:t>F. Performance Testing of Inserter</w:t>
      </w:r>
    </w:p>
    <w:p w:rsidR="008D4DCB" w:rsidRDefault="008D4DCB" w:rsidP="00CF5F80">
      <w:pPr>
        <w:pStyle w:val="NormalWeb"/>
        <w:shd w:val="clear" w:color="auto" w:fill="FFFFFF"/>
        <w:spacing w:before="0" w:beforeAutospacing="0" w:after="0" w:afterAutospacing="0" w:line="360" w:lineRule="auto"/>
      </w:pPr>
      <w:r w:rsidRPr="008D4DCB">
        <w:t>We recommend that you demonstrate the functionality of the insertion device by conducting testing that demonstrates that inserter can properly implant the transponder.</w:t>
      </w:r>
    </w:p>
    <w:p w:rsidR="00F71CBF" w:rsidRPr="008D4DCB" w:rsidRDefault="00F71CBF" w:rsidP="00CF5F80">
      <w:pPr>
        <w:pStyle w:val="NormalWeb"/>
        <w:shd w:val="clear" w:color="auto" w:fill="FFFFFF"/>
        <w:spacing w:before="0" w:beforeAutospacing="0" w:after="0" w:afterAutospacing="0" w:line="360" w:lineRule="auto"/>
      </w:pPr>
    </w:p>
    <w:p w:rsidR="008D4DCB" w:rsidRPr="008D4DCB" w:rsidRDefault="008D4DCB" w:rsidP="00CF5F80">
      <w:pPr>
        <w:pStyle w:val="Heading5"/>
        <w:shd w:val="clear" w:color="auto" w:fill="FFFFFF"/>
        <w:spacing w:before="0" w:after="0" w:line="360" w:lineRule="auto"/>
        <w:rPr>
          <w:rFonts w:ascii="Times New Roman" w:hAnsi="Times New Roman" w:cs="Times New Roman"/>
          <w:b w:val="0"/>
          <w:color w:val="auto"/>
          <w:sz w:val="24"/>
          <w:szCs w:val="24"/>
        </w:rPr>
      </w:pPr>
      <w:bookmarkStart w:id="53" w:name="4g"/>
      <w:bookmarkEnd w:id="53"/>
      <w:r w:rsidRPr="008D4DCB">
        <w:rPr>
          <w:rFonts w:ascii="Times New Roman" w:hAnsi="Times New Roman" w:cs="Times New Roman"/>
          <w:b w:val="0"/>
          <w:color w:val="auto"/>
          <w:sz w:val="24"/>
          <w:szCs w:val="24"/>
        </w:rPr>
        <w:t>G. Performance Testing and Hazard Analysis of Electronic Scanner</w:t>
      </w:r>
    </w:p>
    <w:p w:rsidR="008D4DCB" w:rsidRDefault="008D4DCB" w:rsidP="00CF5F80">
      <w:pPr>
        <w:pStyle w:val="NormalWeb"/>
        <w:shd w:val="clear" w:color="auto" w:fill="FFFFFF"/>
        <w:spacing w:before="0" w:beforeAutospacing="0" w:after="0" w:afterAutospacing="0" w:line="360" w:lineRule="auto"/>
      </w:pPr>
      <w:r w:rsidRPr="008D4DCB">
        <w:t>We recommend that you address the functionality of the electronic scanner by conducting performance testing and hazard analysis that demonstrate the scanner utility in reading the transponder identification code.</w:t>
      </w:r>
    </w:p>
    <w:p w:rsidR="00F71CBF" w:rsidRPr="008D4DCB" w:rsidRDefault="00F71CBF" w:rsidP="00CF5F80">
      <w:pPr>
        <w:pStyle w:val="NormalWeb"/>
        <w:shd w:val="clear" w:color="auto" w:fill="FFFFFF"/>
        <w:spacing w:before="0" w:beforeAutospacing="0" w:after="0" w:afterAutospacing="0" w:line="360" w:lineRule="auto"/>
      </w:pPr>
    </w:p>
    <w:p w:rsidR="008D4DCB" w:rsidRPr="008D4DCB" w:rsidRDefault="008D4DCB" w:rsidP="00CF5F80">
      <w:pPr>
        <w:pStyle w:val="Heading5"/>
        <w:shd w:val="clear" w:color="auto" w:fill="FFFFFF"/>
        <w:spacing w:before="0" w:after="0" w:line="360" w:lineRule="auto"/>
        <w:rPr>
          <w:rFonts w:ascii="Times New Roman" w:hAnsi="Times New Roman" w:cs="Times New Roman"/>
          <w:b w:val="0"/>
          <w:color w:val="auto"/>
          <w:sz w:val="24"/>
          <w:szCs w:val="24"/>
        </w:rPr>
      </w:pPr>
      <w:bookmarkStart w:id="54" w:name="4h"/>
      <w:bookmarkEnd w:id="54"/>
      <w:r w:rsidRPr="008D4DCB">
        <w:rPr>
          <w:rFonts w:ascii="Times New Roman" w:hAnsi="Times New Roman" w:cs="Times New Roman"/>
          <w:b w:val="0"/>
          <w:color w:val="auto"/>
          <w:sz w:val="24"/>
          <w:szCs w:val="24"/>
        </w:rPr>
        <w:t>H. Electromagnetic Compatibility</w:t>
      </w:r>
    </w:p>
    <w:p w:rsidR="008D4DCB" w:rsidRPr="008D4DCB" w:rsidRDefault="008D4DCB" w:rsidP="00CF5F80">
      <w:pPr>
        <w:pStyle w:val="NormalWeb"/>
        <w:shd w:val="clear" w:color="auto" w:fill="FFFFFF"/>
        <w:spacing w:before="0" w:beforeAutospacing="0" w:after="0" w:afterAutospacing="0" w:line="360" w:lineRule="auto"/>
      </w:pPr>
      <w:r w:rsidRPr="008D4DCB">
        <w:t>We recommend that you demonstrate the basic EMC of the device (i.e., transponder and scanner together) by performing EMC testing in accordance with the following FDA- recognized standard:</w:t>
      </w:r>
    </w:p>
    <w:p w:rsidR="008D4DCB" w:rsidRPr="008D4DCB" w:rsidRDefault="008D4DCB" w:rsidP="00CF5F80">
      <w:pPr>
        <w:numPr>
          <w:ilvl w:val="0"/>
          <w:numId w:val="10"/>
        </w:numPr>
        <w:shd w:val="clear" w:color="auto" w:fill="FFFFFF"/>
        <w:spacing w:after="0" w:line="360" w:lineRule="auto"/>
        <w:ind w:left="300"/>
        <w:rPr>
          <w:rFonts w:ascii="Times New Roman" w:hAnsi="Times New Roman" w:cs="Times New Roman"/>
          <w:color w:val="auto"/>
          <w:sz w:val="24"/>
          <w:szCs w:val="24"/>
        </w:rPr>
      </w:pPr>
      <w:r w:rsidRPr="008D4DCB">
        <w:rPr>
          <w:rFonts w:ascii="Times New Roman" w:hAnsi="Times New Roman" w:cs="Times New Roman"/>
          <w:color w:val="auto"/>
          <w:sz w:val="24"/>
          <w:szCs w:val="24"/>
        </w:rPr>
        <w:t>IEC 60601-1-2 (Second Edition, 2001) Medical electrical equipment - Part1: General requirements for safety; Electromagnetic compatibility - Requirements and Tests, or its equivalent.</w:t>
      </w:r>
    </w:p>
    <w:p w:rsidR="008D4DCB" w:rsidRPr="008D4DCB" w:rsidRDefault="008D4DCB" w:rsidP="00CF5F80">
      <w:pPr>
        <w:pStyle w:val="Heading5"/>
        <w:shd w:val="clear" w:color="auto" w:fill="FFFFFF"/>
        <w:spacing w:before="0" w:after="0" w:line="360" w:lineRule="auto"/>
        <w:rPr>
          <w:rFonts w:ascii="Times New Roman" w:hAnsi="Times New Roman" w:cs="Times New Roman"/>
          <w:b w:val="0"/>
          <w:color w:val="auto"/>
          <w:sz w:val="24"/>
          <w:szCs w:val="24"/>
        </w:rPr>
      </w:pPr>
      <w:bookmarkStart w:id="55" w:name="4i"/>
      <w:bookmarkEnd w:id="55"/>
      <w:r w:rsidRPr="008D4DCB">
        <w:rPr>
          <w:rFonts w:ascii="Times New Roman" w:hAnsi="Times New Roman" w:cs="Times New Roman"/>
          <w:b w:val="0"/>
          <w:color w:val="auto"/>
          <w:sz w:val="24"/>
          <w:szCs w:val="24"/>
        </w:rPr>
        <w:lastRenderedPageBreak/>
        <w:t>I. Electrical Safety Performance Testing</w:t>
      </w:r>
    </w:p>
    <w:p w:rsidR="008D4DCB" w:rsidRPr="008D4DCB" w:rsidRDefault="008D4DCB" w:rsidP="00CF5F80">
      <w:pPr>
        <w:pStyle w:val="NormalWeb"/>
        <w:shd w:val="clear" w:color="auto" w:fill="FFFFFF"/>
        <w:spacing w:before="0" w:beforeAutospacing="0" w:after="0" w:afterAutospacing="0" w:line="360" w:lineRule="auto"/>
      </w:pPr>
      <w:r w:rsidRPr="008D4DCB">
        <w:t>We recommend that you demonstrate the electrical safety of your device by following the testing in:</w:t>
      </w:r>
    </w:p>
    <w:p w:rsidR="008D4DCB" w:rsidRDefault="008D4DCB" w:rsidP="00CF5F80">
      <w:pPr>
        <w:numPr>
          <w:ilvl w:val="0"/>
          <w:numId w:val="11"/>
        </w:numPr>
        <w:shd w:val="clear" w:color="auto" w:fill="FFFFFF"/>
        <w:spacing w:after="0" w:line="360" w:lineRule="auto"/>
        <w:ind w:left="300"/>
        <w:rPr>
          <w:rFonts w:ascii="Times New Roman" w:hAnsi="Times New Roman" w:cs="Times New Roman"/>
          <w:color w:val="auto"/>
          <w:sz w:val="24"/>
          <w:szCs w:val="24"/>
        </w:rPr>
      </w:pPr>
      <w:r w:rsidRPr="008D4DCB">
        <w:rPr>
          <w:rFonts w:ascii="Times New Roman" w:hAnsi="Times New Roman" w:cs="Times New Roman"/>
          <w:color w:val="auto"/>
          <w:sz w:val="24"/>
          <w:szCs w:val="24"/>
        </w:rPr>
        <w:t>IEC 60601-1, Medical Electrical Equipment – Part 1: General Requirements for Safety</w:t>
      </w:r>
    </w:p>
    <w:p w:rsidR="00F71CBF" w:rsidRPr="008D4DCB" w:rsidRDefault="00F71CBF" w:rsidP="00F71CBF">
      <w:pPr>
        <w:shd w:val="clear" w:color="auto" w:fill="FFFFFF"/>
        <w:spacing w:after="0" w:line="360" w:lineRule="auto"/>
        <w:ind w:left="-60"/>
        <w:rPr>
          <w:rFonts w:ascii="Times New Roman" w:hAnsi="Times New Roman" w:cs="Times New Roman"/>
          <w:color w:val="auto"/>
          <w:sz w:val="24"/>
          <w:szCs w:val="24"/>
        </w:rPr>
      </w:pPr>
    </w:p>
    <w:p w:rsidR="008D4DCB" w:rsidRPr="008D4DCB" w:rsidRDefault="008D4DCB" w:rsidP="00CF5F80">
      <w:pPr>
        <w:pStyle w:val="Heading5"/>
        <w:shd w:val="clear" w:color="auto" w:fill="FFFFFF"/>
        <w:spacing w:before="0" w:after="0" w:line="360" w:lineRule="auto"/>
        <w:rPr>
          <w:rFonts w:ascii="Times New Roman" w:hAnsi="Times New Roman" w:cs="Times New Roman"/>
          <w:b w:val="0"/>
          <w:color w:val="auto"/>
          <w:sz w:val="24"/>
          <w:szCs w:val="24"/>
        </w:rPr>
      </w:pPr>
      <w:bookmarkStart w:id="56" w:name="4j"/>
      <w:bookmarkEnd w:id="56"/>
      <w:r w:rsidRPr="008D4DCB">
        <w:rPr>
          <w:rFonts w:ascii="Times New Roman" w:hAnsi="Times New Roman" w:cs="Times New Roman"/>
          <w:b w:val="0"/>
          <w:color w:val="auto"/>
          <w:sz w:val="24"/>
          <w:szCs w:val="24"/>
        </w:rPr>
        <w:t>J. Sterility</w:t>
      </w:r>
    </w:p>
    <w:p w:rsidR="008D4DCB" w:rsidRPr="008D4DCB" w:rsidRDefault="008D4DCB" w:rsidP="00CF5F80">
      <w:pPr>
        <w:pStyle w:val="NormalWeb"/>
        <w:shd w:val="clear" w:color="auto" w:fill="FFFFFF"/>
        <w:spacing w:before="0" w:beforeAutospacing="0" w:after="0" w:afterAutospacing="0" w:line="360" w:lineRule="auto"/>
      </w:pPr>
      <w:r w:rsidRPr="008D4DCB">
        <w:t>We recommend that the transponder and inserter be sterile with a sterility assurance level of 10</w:t>
      </w:r>
      <w:r w:rsidRPr="008D4DCB">
        <w:rPr>
          <w:rStyle w:val="apple-converted-space"/>
        </w:rPr>
        <w:t> </w:t>
      </w:r>
      <w:r w:rsidRPr="008D4DCB">
        <w:rPr>
          <w:vertAlign w:val="superscript"/>
        </w:rPr>
        <w:t>-6</w:t>
      </w:r>
      <w:r w:rsidRPr="008D4DCB">
        <w:t>. We also recommend that you address the sterility of your device by reviewing the following:</w:t>
      </w:r>
    </w:p>
    <w:p w:rsidR="008D4DCB" w:rsidRDefault="00790F25" w:rsidP="00CF5F80">
      <w:pPr>
        <w:numPr>
          <w:ilvl w:val="0"/>
          <w:numId w:val="12"/>
        </w:numPr>
        <w:shd w:val="clear" w:color="auto" w:fill="FFFFFF"/>
        <w:spacing w:after="0" w:line="360" w:lineRule="auto"/>
        <w:ind w:left="300"/>
        <w:rPr>
          <w:rFonts w:ascii="Times New Roman" w:hAnsi="Times New Roman" w:cs="Times New Roman"/>
          <w:color w:val="auto"/>
          <w:sz w:val="24"/>
          <w:szCs w:val="24"/>
        </w:rPr>
      </w:pPr>
      <w:hyperlink r:id="rId19" w:history="1">
        <w:r w:rsidR="008D4DCB" w:rsidRPr="008D4DCB">
          <w:rPr>
            <w:rStyle w:val="Hyperlink"/>
            <w:rFonts w:ascii="Times New Roman" w:hAnsi="Times New Roman" w:cs="Times New Roman"/>
            <w:color w:val="auto"/>
            <w:sz w:val="24"/>
            <w:szCs w:val="24"/>
          </w:rPr>
          <w:t>Updated 510(k) Sterility Review Guidance K90-1; Final Guidance for Industry and FDA</w:t>
        </w:r>
      </w:hyperlink>
      <w:r w:rsidR="008D4DCB" w:rsidRPr="008D4DCB">
        <w:rPr>
          <w:rFonts w:ascii="Times New Roman" w:hAnsi="Times New Roman" w:cs="Times New Roman"/>
          <w:color w:val="auto"/>
          <w:sz w:val="24"/>
          <w:szCs w:val="24"/>
        </w:rPr>
        <w:t>.</w:t>
      </w:r>
    </w:p>
    <w:p w:rsidR="00F71CBF" w:rsidRPr="008D4DCB" w:rsidRDefault="00F71CBF" w:rsidP="00F71CBF">
      <w:pPr>
        <w:shd w:val="clear" w:color="auto" w:fill="FFFFFF"/>
        <w:spacing w:after="0" w:line="360" w:lineRule="auto"/>
        <w:ind w:left="-60"/>
        <w:rPr>
          <w:rFonts w:ascii="Times New Roman" w:hAnsi="Times New Roman" w:cs="Times New Roman"/>
          <w:color w:val="auto"/>
          <w:sz w:val="24"/>
          <w:szCs w:val="24"/>
        </w:rPr>
      </w:pPr>
    </w:p>
    <w:p w:rsidR="008D4DCB" w:rsidRPr="008D4DCB" w:rsidRDefault="008D4DCB" w:rsidP="00CF5F80">
      <w:pPr>
        <w:pStyle w:val="Heading5"/>
        <w:shd w:val="clear" w:color="auto" w:fill="FFFFFF"/>
        <w:spacing w:before="0" w:after="0" w:line="360" w:lineRule="auto"/>
        <w:rPr>
          <w:rFonts w:ascii="Times New Roman" w:hAnsi="Times New Roman" w:cs="Times New Roman"/>
          <w:b w:val="0"/>
          <w:color w:val="auto"/>
          <w:sz w:val="24"/>
          <w:szCs w:val="24"/>
        </w:rPr>
      </w:pPr>
      <w:bookmarkStart w:id="57" w:name="4k"/>
      <w:bookmarkEnd w:id="57"/>
      <w:r w:rsidRPr="008D4DCB">
        <w:rPr>
          <w:rFonts w:ascii="Times New Roman" w:hAnsi="Times New Roman" w:cs="Times New Roman"/>
          <w:b w:val="0"/>
          <w:color w:val="auto"/>
          <w:sz w:val="24"/>
          <w:szCs w:val="24"/>
        </w:rPr>
        <w:t>K. Magnetic Resonance Imaging Compatibility</w:t>
      </w:r>
    </w:p>
    <w:p w:rsidR="008D4DCB" w:rsidRPr="008D4DCB" w:rsidRDefault="008D4DCB" w:rsidP="00CF5F80">
      <w:pPr>
        <w:pStyle w:val="NormalWeb"/>
        <w:shd w:val="clear" w:color="auto" w:fill="FFFFFF"/>
        <w:spacing w:before="0" w:beforeAutospacing="0" w:after="0" w:afterAutospacing="0" w:line="360" w:lineRule="auto"/>
      </w:pPr>
      <w:r w:rsidRPr="008D4DCB">
        <w:t>We recommend that you demonstrate the magnetic resonance imaging compatibility of your device by following:</w:t>
      </w:r>
    </w:p>
    <w:p w:rsidR="008D4DCB" w:rsidRPr="008D4DCB" w:rsidRDefault="008D4DCB" w:rsidP="00CF5F80">
      <w:pPr>
        <w:numPr>
          <w:ilvl w:val="0"/>
          <w:numId w:val="13"/>
        </w:numPr>
        <w:shd w:val="clear" w:color="auto" w:fill="FFFFFF"/>
        <w:spacing w:after="0" w:line="360" w:lineRule="auto"/>
        <w:ind w:left="300"/>
        <w:rPr>
          <w:rFonts w:ascii="Times New Roman" w:hAnsi="Times New Roman" w:cs="Times New Roman"/>
          <w:color w:val="auto"/>
          <w:sz w:val="24"/>
          <w:szCs w:val="24"/>
        </w:rPr>
      </w:pPr>
      <w:r w:rsidRPr="008D4DCB">
        <w:rPr>
          <w:rFonts w:ascii="Times New Roman" w:hAnsi="Times New Roman" w:cs="Times New Roman"/>
          <w:color w:val="auto"/>
          <w:sz w:val="24"/>
          <w:szCs w:val="24"/>
        </w:rPr>
        <w:t>ASTM F2052-02 Standard Test Method for Measurement of Magnetically Induced Displacement Force on Medical Devices in the Magnetic Resonance Environment</w:t>
      </w:r>
    </w:p>
    <w:p w:rsidR="008D4DCB" w:rsidRPr="008D4DCB" w:rsidRDefault="008D4DCB" w:rsidP="00CF5F80">
      <w:pPr>
        <w:numPr>
          <w:ilvl w:val="0"/>
          <w:numId w:val="13"/>
        </w:numPr>
        <w:shd w:val="clear" w:color="auto" w:fill="FFFFFF"/>
        <w:spacing w:after="0" w:line="360" w:lineRule="auto"/>
        <w:ind w:left="300"/>
        <w:rPr>
          <w:rFonts w:ascii="Times New Roman" w:hAnsi="Times New Roman" w:cs="Times New Roman"/>
          <w:color w:val="auto"/>
          <w:sz w:val="24"/>
          <w:szCs w:val="24"/>
        </w:rPr>
      </w:pPr>
      <w:r w:rsidRPr="008D4DCB">
        <w:rPr>
          <w:rFonts w:ascii="Times New Roman" w:hAnsi="Times New Roman" w:cs="Times New Roman"/>
          <w:color w:val="auto"/>
          <w:sz w:val="24"/>
          <w:szCs w:val="24"/>
        </w:rPr>
        <w:t>ASTM F2182-02a Standard Test Method for Measurement of Radio Frequency Induced Heating Near Passive Implants During Magnetic Resonance Imaging</w:t>
      </w:r>
    </w:p>
    <w:p w:rsidR="008D4DCB" w:rsidRPr="008D4DCB" w:rsidRDefault="008D4DCB" w:rsidP="00CF5F80">
      <w:pPr>
        <w:numPr>
          <w:ilvl w:val="0"/>
          <w:numId w:val="13"/>
        </w:numPr>
        <w:shd w:val="clear" w:color="auto" w:fill="FFFFFF"/>
        <w:spacing w:after="0" w:line="360" w:lineRule="auto"/>
        <w:ind w:left="300"/>
        <w:rPr>
          <w:rFonts w:ascii="Times New Roman" w:hAnsi="Times New Roman" w:cs="Times New Roman"/>
          <w:color w:val="auto"/>
          <w:sz w:val="24"/>
          <w:szCs w:val="24"/>
        </w:rPr>
      </w:pPr>
      <w:r w:rsidRPr="008D4DCB">
        <w:rPr>
          <w:rFonts w:ascii="Times New Roman" w:hAnsi="Times New Roman" w:cs="Times New Roman"/>
          <w:color w:val="auto"/>
          <w:sz w:val="24"/>
          <w:szCs w:val="24"/>
        </w:rPr>
        <w:t>ASTM F2213-04 Standard Test Method for Measurement of Magnetically Induced Torque on Medical Devices in the Magnetic Resonance Environment</w:t>
      </w:r>
    </w:p>
    <w:p w:rsidR="008D4DCB" w:rsidRPr="008D4DCB" w:rsidRDefault="008D4DCB" w:rsidP="00CF5F80">
      <w:pPr>
        <w:numPr>
          <w:ilvl w:val="0"/>
          <w:numId w:val="13"/>
        </w:numPr>
        <w:shd w:val="clear" w:color="auto" w:fill="FFFFFF"/>
        <w:spacing w:after="0" w:line="360" w:lineRule="auto"/>
        <w:ind w:left="300"/>
        <w:rPr>
          <w:rFonts w:ascii="Times New Roman" w:hAnsi="Times New Roman" w:cs="Times New Roman"/>
          <w:color w:val="auto"/>
          <w:sz w:val="24"/>
          <w:szCs w:val="24"/>
        </w:rPr>
      </w:pPr>
      <w:r w:rsidRPr="008D4DCB">
        <w:rPr>
          <w:rFonts w:ascii="Times New Roman" w:hAnsi="Times New Roman" w:cs="Times New Roman"/>
          <w:color w:val="auto"/>
          <w:sz w:val="24"/>
          <w:szCs w:val="24"/>
        </w:rPr>
        <w:t>ASTM F2119-01 Standard Test Method for Evaluation of MR Image Artifacts from Passive Implants.</w:t>
      </w:r>
    </w:p>
    <w:p w:rsidR="008D4DCB" w:rsidRDefault="008D4DCB" w:rsidP="00CF5F80">
      <w:pPr>
        <w:pStyle w:val="NormalWeb"/>
        <w:shd w:val="clear" w:color="auto" w:fill="FFFFFF"/>
        <w:spacing w:before="0" w:beforeAutospacing="0" w:after="0" w:afterAutospacing="0" w:line="360" w:lineRule="auto"/>
      </w:pPr>
      <w:r w:rsidRPr="008D4DCB">
        <w:t>In addition, you should also address the EMC concerns for implant exposure to the significant magnetic and radiofrequency emissions from MRI, including concerns for implant malfunction or damage from MRI exposure and the use of the scanner during MRI procedures.</w:t>
      </w:r>
    </w:p>
    <w:p w:rsidR="00F71CBF" w:rsidRPr="008D4DCB" w:rsidRDefault="00F71CBF" w:rsidP="00CF5F80">
      <w:pPr>
        <w:pStyle w:val="NormalWeb"/>
        <w:shd w:val="clear" w:color="auto" w:fill="FFFFFF"/>
        <w:spacing w:before="0" w:beforeAutospacing="0" w:after="0" w:afterAutospacing="0" w:line="360" w:lineRule="auto"/>
      </w:pPr>
    </w:p>
    <w:p w:rsidR="008D4DCB" w:rsidRPr="008D4DCB" w:rsidRDefault="008D4DCB" w:rsidP="00CF5F80">
      <w:pPr>
        <w:pStyle w:val="Heading5"/>
        <w:shd w:val="clear" w:color="auto" w:fill="FFFFFF"/>
        <w:spacing w:before="0" w:after="0" w:line="360" w:lineRule="auto"/>
        <w:rPr>
          <w:rFonts w:ascii="Times New Roman" w:hAnsi="Times New Roman" w:cs="Times New Roman"/>
          <w:b w:val="0"/>
          <w:color w:val="auto"/>
          <w:sz w:val="24"/>
          <w:szCs w:val="24"/>
        </w:rPr>
      </w:pPr>
      <w:bookmarkStart w:id="58" w:name="4l"/>
      <w:bookmarkEnd w:id="58"/>
      <w:r w:rsidRPr="008D4DCB">
        <w:rPr>
          <w:rFonts w:ascii="Times New Roman" w:hAnsi="Times New Roman" w:cs="Times New Roman"/>
          <w:b w:val="0"/>
          <w:color w:val="auto"/>
          <w:sz w:val="24"/>
          <w:szCs w:val="24"/>
        </w:rPr>
        <w:t>L. Labeling</w:t>
      </w:r>
    </w:p>
    <w:p w:rsidR="008D4DCB" w:rsidRPr="008D4DCB" w:rsidRDefault="008D4DCB" w:rsidP="00CF5F80">
      <w:pPr>
        <w:pStyle w:val="NormalWeb"/>
        <w:shd w:val="clear" w:color="auto" w:fill="FFFFFF"/>
        <w:spacing w:before="0" w:beforeAutospacing="0" w:after="0" w:afterAutospacing="0" w:line="360" w:lineRule="auto"/>
      </w:pPr>
      <w:r w:rsidRPr="008D4DCB">
        <w:t xml:space="preserve">As a prescription device, </w:t>
      </w:r>
      <w:proofErr w:type="gramStart"/>
      <w:r w:rsidRPr="008D4DCB">
        <w:t>under</w:t>
      </w:r>
      <w:proofErr w:type="gramEnd"/>
      <w:r w:rsidRPr="008D4DCB">
        <w:rPr>
          <w:rStyle w:val="apple-converted-space"/>
        </w:rPr>
        <w:t> </w:t>
      </w:r>
      <w:hyperlink r:id="rId20" w:history="1">
        <w:r w:rsidRPr="008D4DCB">
          <w:rPr>
            <w:rStyle w:val="Hyperlink"/>
            <w:color w:val="auto"/>
          </w:rPr>
          <w:t>21 CFR 801.109</w:t>
        </w:r>
      </w:hyperlink>
      <w:r w:rsidRPr="008D4DCB">
        <w:t>, the device is exempt from having adequate directions for lay use.</w:t>
      </w:r>
      <w:hyperlink r:id="rId21" w:anchor="f2" w:history="1">
        <w:r w:rsidRPr="008D4DCB">
          <w:rPr>
            <w:rStyle w:val="Hyperlink"/>
            <w:color w:val="auto"/>
            <w:vertAlign w:val="superscript"/>
          </w:rPr>
          <w:t>2</w:t>
        </w:r>
      </w:hyperlink>
    </w:p>
    <w:p w:rsidR="008D4DCB" w:rsidRPr="008D4DCB" w:rsidRDefault="008D4DCB" w:rsidP="00CF5F80">
      <w:pPr>
        <w:pStyle w:val="NormalWeb"/>
        <w:shd w:val="clear" w:color="auto" w:fill="FFFFFF"/>
        <w:spacing w:before="0" w:beforeAutospacing="0" w:after="0" w:afterAutospacing="0" w:line="360" w:lineRule="auto"/>
      </w:pPr>
      <w:r w:rsidRPr="008D4DCB">
        <w:t xml:space="preserve">We recommend that instructions delineate the technological features of the specific device and how the device is to be used on patients. We recommend that the instructions encourage local/institutional training programs designed to familiarize users with the features of the device </w:t>
      </w:r>
      <w:r w:rsidRPr="008D4DCB">
        <w:lastRenderedPageBreak/>
        <w:t>and how to use it in a safe and effective manner. If there are any precautions or warnings, which relate to packaging or sterility, these should be repeated on the package labels.</w:t>
      </w:r>
    </w:p>
    <w:p w:rsidR="008D4DCB" w:rsidRPr="008D4DCB" w:rsidRDefault="008D4DCB" w:rsidP="00CF5F80">
      <w:pPr>
        <w:pStyle w:val="NormalWeb"/>
        <w:shd w:val="clear" w:color="auto" w:fill="FFFFFF"/>
        <w:spacing w:before="0" w:beforeAutospacing="0" w:after="0" w:afterAutospacing="0" w:line="360" w:lineRule="auto"/>
      </w:pPr>
      <w:r w:rsidRPr="008D4DCB">
        <w:t>We also recommend that you provide after surgery care instructions to the patient. See also</w:t>
      </w:r>
      <w:r w:rsidRPr="008D4DCB">
        <w:rPr>
          <w:rStyle w:val="apple-converted-space"/>
        </w:rPr>
        <w:t> </w:t>
      </w:r>
      <w:hyperlink r:id="rId22" w:history="1">
        <w:r w:rsidRPr="008D4DCB">
          <w:rPr>
            <w:rStyle w:val="Strong"/>
            <w:b w:val="0"/>
          </w:rPr>
          <w:t>Guidance on Medical Device Patient Labeling</w:t>
        </w:r>
      </w:hyperlink>
      <w:r w:rsidRPr="008D4DCB">
        <w:t>.</w:t>
      </w:r>
    </w:p>
    <w:p w:rsidR="008D4DCB" w:rsidRPr="008D4DCB" w:rsidRDefault="008D4DCB" w:rsidP="00CF5F80">
      <w:pPr>
        <w:pStyle w:val="NormalWeb"/>
        <w:shd w:val="clear" w:color="auto" w:fill="FFFFFF"/>
        <w:spacing w:before="0" w:beforeAutospacing="0" w:after="0" w:afterAutospacing="0" w:line="360" w:lineRule="auto"/>
      </w:pPr>
      <w:bookmarkStart w:id="59" w:name="f2"/>
      <w:bookmarkEnd w:id="59"/>
      <w:r w:rsidRPr="008D4DCB">
        <w:t>Final labeling must comply with the requirements of</w:t>
      </w:r>
      <w:hyperlink r:id="rId23" w:history="1">
        <w:r w:rsidRPr="008D4DCB">
          <w:rPr>
            <w:rStyle w:val="apple-converted-space"/>
          </w:rPr>
          <w:t> </w:t>
        </w:r>
        <w:r w:rsidRPr="008D4DCB">
          <w:rPr>
            <w:rStyle w:val="Hyperlink"/>
            <w:color w:val="auto"/>
          </w:rPr>
          <w:t>21 CFR 801</w:t>
        </w:r>
      </w:hyperlink>
      <w:r w:rsidRPr="008D4DCB">
        <w:rPr>
          <w:rStyle w:val="apple-converted-space"/>
        </w:rPr>
        <w:t> </w:t>
      </w:r>
      <w:r w:rsidRPr="008D4DCB">
        <w:t>before a medical device is introduced into interstate commerce.</w:t>
      </w:r>
      <w:r w:rsidR="00CF5F80">
        <w:t>”</w:t>
      </w:r>
    </w:p>
    <w:p w:rsidR="008D2578" w:rsidRPr="008D4DCB" w:rsidRDefault="008D2578" w:rsidP="008D4DCB">
      <w:pPr>
        <w:spacing w:after="0" w:line="360" w:lineRule="auto"/>
        <w:rPr>
          <w:rFonts w:ascii="Times New Roman" w:hAnsi="Times New Roman" w:cs="Times New Roman"/>
          <w:b/>
          <w:color w:val="auto"/>
          <w:sz w:val="24"/>
          <w:szCs w:val="24"/>
        </w:rPr>
      </w:pPr>
    </w:p>
    <w:p w:rsidR="008D2578" w:rsidRPr="008D2578" w:rsidRDefault="008D2578" w:rsidP="008D2578">
      <w:pPr>
        <w:spacing w:after="0" w:line="360" w:lineRule="auto"/>
        <w:rPr>
          <w:rFonts w:ascii="Times New Roman" w:hAnsi="Times New Roman" w:cs="Times New Roman"/>
          <w:b/>
          <w:sz w:val="24"/>
          <w:szCs w:val="24"/>
        </w:rPr>
      </w:pPr>
      <w:r w:rsidRPr="008D2578">
        <w:rPr>
          <w:rFonts w:ascii="Times New Roman" w:hAnsi="Times New Roman" w:cs="Times New Roman"/>
          <w:b/>
          <w:sz w:val="24"/>
          <w:szCs w:val="24"/>
        </w:rPr>
        <w:t>A.4 IEEE Code of Ethics</w:t>
      </w:r>
    </w:p>
    <w:p w:rsidR="008D2578" w:rsidRDefault="00E00119" w:rsidP="008D2578">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008D2578" w:rsidRPr="008D2578">
        <w:rPr>
          <w:rFonts w:ascii="Times New Roman" w:hAnsi="Times New Roman" w:cs="Times New Roman"/>
          <w:sz w:val="24"/>
          <w:szCs w:val="24"/>
        </w:rPr>
        <w:t xml:space="preserve">We, the members of the IEEE, in recognition of the importance of our technologies in affecting the quality of life throughout the world, and in accepting a personal obligation to our profession, its members and the communities we serve, do hereby commit ourselves to the highest ethical and professional conduct and agree: </w:t>
      </w:r>
    </w:p>
    <w:p w:rsidR="008D2578" w:rsidRDefault="008D2578" w:rsidP="008D2578">
      <w:pPr>
        <w:spacing w:after="0" w:line="360" w:lineRule="auto"/>
        <w:ind w:left="720"/>
        <w:rPr>
          <w:rFonts w:ascii="Times New Roman" w:hAnsi="Times New Roman" w:cs="Times New Roman"/>
          <w:sz w:val="24"/>
          <w:szCs w:val="24"/>
        </w:rPr>
      </w:pPr>
      <w:r w:rsidRPr="008D2578">
        <w:rPr>
          <w:rFonts w:ascii="Times New Roman" w:hAnsi="Times New Roman" w:cs="Times New Roman"/>
          <w:sz w:val="24"/>
          <w:szCs w:val="24"/>
        </w:rPr>
        <w:t xml:space="preserve">1. </w:t>
      </w:r>
      <w:proofErr w:type="gramStart"/>
      <w:r w:rsidRPr="008D2578">
        <w:rPr>
          <w:rFonts w:ascii="Times New Roman" w:hAnsi="Times New Roman" w:cs="Times New Roman"/>
          <w:sz w:val="24"/>
          <w:szCs w:val="24"/>
        </w:rPr>
        <w:t>to</w:t>
      </w:r>
      <w:proofErr w:type="gramEnd"/>
      <w:r w:rsidRPr="008D2578">
        <w:rPr>
          <w:rFonts w:ascii="Times New Roman" w:hAnsi="Times New Roman" w:cs="Times New Roman"/>
          <w:sz w:val="24"/>
          <w:szCs w:val="24"/>
        </w:rPr>
        <w:t xml:space="preserve"> accept responsibility in making decisions consistent with the safety, health, and welfare of the public, and to disclose promptly factors that might endanger the public or the environment; </w:t>
      </w:r>
    </w:p>
    <w:p w:rsidR="008D2578" w:rsidRDefault="008D2578" w:rsidP="008D2578">
      <w:pPr>
        <w:spacing w:after="0" w:line="360" w:lineRule="auto"/>
        <w:ind w:left="720"/>
        <w:rPr>
          <w:rFonts w:ascii="Times New Roman" w:hAnsi="Times New Roman" w:cs="Times New Roman"/>
          <w:sz w:val="24"/>
          <w:szCs w:val="24"/>
        </w:rPr>
      </w:pPr>
      <w:r w:rsidRPr="008D2578">
        <w:rPr>
          <w:rFonts w:ascii="Times New Roman" w:hAnsi="Times New Roman" w:cs="Times New Roman"/>
          <w:sz w:val="24"/>
          <w:szCs w:val="24"/>
        </w:rPr>
        <w:t xml:space="preserve">2. </w:t>
      </w:r>
      <w:proofErr w:type="gramStart"/>
      <w:r w:rsidRPr="008D2578">
        <w:rPr>
          <w:rFonts w:ascii="Times New Roman" w:hAnsi="Times New Roman" w:cs="Times New Roman"/>
          <w:sz w:val="24"/>
          <w:szCs w:val="24"/>
        </w:rPr>
        <w:t>to</w:t>
      </w:r>
      <w:proofErr w:type="gramEnd"/>
      <w:r w:rsidRPr="008D2578">
        <w:rPr>
          <w:rFonts w:ascii="Times New Roman" w:hAnsi="Times New Roman" w:cs="Times New Roman"/>
          <w:sz w:val="24"/>
          <w:szCs w:val="24"/>
        </w:rPr>
        <w:t xml:space="preserve"> avoid real or perceived conflicts of interest whenever possible, and to disclose them to affected parties when they do exist; </w:t>
      </w:r>
    </w:p>
    <w:p w:rsidR="008D2578" w:rsidRDefault="008D2578" w:rsidP="008D2578">
      <w:pPr>
        <w:spacing w:after="0" w:line="360" w:lineRule="auto"/>
        <w:ind w:left="720"/>
        <w:rPr>
          <w:rFonts w:ascii="Times New Roman" w:hAnsi="Times New Roman" w:cs="Times New Roman"/>
          <w:sz w:val="24"/>
          <w:szCs w:val="24"/>
        </w:rPr>
      </w:pPr>
      <w:r w:rsidRPr="008D2578">
        <w:rPr>
          <w:rFonts w:ascii="Times New Roman" w:hAnsi="Times New Roman" w:cs="Times New Roman"/>
          <w:sz w:val="24"/>
          <w:szCs w:val="24"/>
        </w:rPr>
        <w:t xml:space="preserve">3. </w:t>
      </w:r>
      <w:proofErr w:type="gramStart"/>
      <w:r w:rsidRPr="008D2578">
        <w:rPr>
          <w:rFonts w:ascii="Times New Roman" w:hAnsi="Times New Roman" w:cs="Times New Roman"/>
          <w:sz w:val="24"/>
          <w:szCs w:val="24"/>
        </w:rPr>
        <w:t>to</w:t>
      </w:r>
      <w:proofErr w:type="gramEnd"/>
      <w:r w:rsidRPr="008D2578">
        <w:rPr>
          <w:rFonts w:ascii="Times New Roman" w:hAnsi="Times New Roman" w:cs="Times New Roman"/>
          <w:sz w:val="24"/>
          <w:szCs w:val="24"/>
        </w:rPr>
        <w:t xml:space="preserve"> be honest and realistic in stating claims or estimates based on available data; </w:t>
      </w:r>
    </w:p>
    <w:p w:rsidR="008D2578" w:rsidRDefault="008D2578" w:rsidP="008D2578">
      <w:pPr>
        <w:spacing w:after="0" w:line="360" w:lineRule="auto"/>
        <w:ind w:left="720"/>
        <w:rPr>
          <w:rFonts w:ascii="Times New Roman" w:hAnsi="Times New Roman" w:cs="Times New Roman"/>
          <w:sz w:val="24"/>
          <w:szCs w:val="24"/>
        </w:rPr>
      </w:pPr>
      <w:r w:rsidRPr="008D2578">
        <w:rPr>
          <w:rFonts w:ascii="Times New Roman" w:hAnsi="Times New Roman" w:cs="Times New Roman"/>
          <w:sz w:val="24"/>
          <w:szCs w:val="24"/>
        </w:rPr>
        <w:t xml:space="preserve">4. </w:t>
      </w:r>
      <w:proofErr w:type="gramStart"/>
      <w:r w:rsidRPr="008D2578">
        <w:rPr>
          <w:rFonts w:ascii="Times New Roman" w:hAnsi="Times New Roman" w:cs="Times New Roman"/>
          <w:sz w:val="24"/>
          <w:szCs w:val="24"/>
        </w:rPr>
        <w:t>to</w:t>
      </w:r>
      <w:proofErr w:type="gramEnd"/>
      <w:r w:rsidRPr="008D2578">
        <w:rPr>
          <w:rFonts w:ascii="Times New Roman" w:hAnsi="Times New Roman" w:cs="Times New Roman"/>
          <w:sz w:val="24"/>
          <w:szCs w:val="24"/>
        </w:rPr>
        <w:t xml:space="preserve"> reject bribery in all its forms; </w:t>
      </w:r>
    </w:p>
    <w:p w:rsidR="008D2578" w:rsidRDefault="008D2578" w:rsidP="008D2578">
      <w:pPr>
        <w:spacing w:after="0" w:line="360" w:lineRule="auto"/>
        <w:ind w:left="720"/>
        <w:rPr>
          <w:rFonts w:ascii="Times New Roman" w:hAnsi="Times New Roman" w:cs="Times New Roman"/>
          <w:sz w:val="24"/>
          <w:szCs w:val="24"/>
        </w:rPr>
      </w:pPr>
      <w:r w:rsidRPr="008D2578">
        <w:rPr>
          <w:rFonts w:ascii="Times New Roman" w:hAnsi="Times New Roman" w:cs="Times New Roman"/>
          <w:sz w:val="24"/>
          <w:szCs w:val="24"/>
        </w:rPr>
        <w:t xml:space="preserve">5. </w:t>
      </w:r>
      <w:proofErr w:type="gramStart"/>
      <w:r w:rsidRPr="008D2578">
        <w:rPr>
          <w:rFonts w:ascii="Times New Roman" w:hAnsi="Times New Roman" w:cs="Times New Roman"/>
          <w:sz w:val="24"/>
          <w:szCs w:val="24"/>
        </w:rPr>
        <w:t>to</w:t>
      </w:r>
      <w:proofErr w:type="gramEnd"/>
      <w:r w:rsidRPr="008D2578">
        <w:rPr>
          <w:rFonts w:ascii="Times New Roman" w:hAnsi="Times New Roman" w:cs="Times New Roman"/>
          <w:sz w:val="24"/>
          <w:szCs w:val="24"/>
        </w:rPr>
        <w:t xml:space="preserve"> improve the understanding of technology; </w:t>
      </w:r>
      <w:proofErr w:type="gramStart"/>
      <w:r w:rsidRPr="008D2578">
        <w:rPr>
          <w:rFonts w:ascii="Times New Roman" w:hAnsi="Times New Roman" w:cs="Times New Roman"/>
          <w:sz w:val="24"/>
          <w:szCs w:val="24"/>
        </w:rPr>
        <w:t>its</w:t>
      </w:r>
      <w:proofErr w:type="gramEnd"/>
      <w:r w:rsidRPr="008D2578">
        <w:rPr>
          <w:rFonts w:ascii="Times New Roman" w:hAnsi="Times New Roman" w:cs="Times New Roman"/>
          <w:sz w:val="24"/>
          <w:szCs w:val="24"/>
        </w:rPr>
        <w:t xml:space="preserve"> appropriate application, and potential consequences; </w:t>
      </w:r>
    </w:p>
    <w:p w:rsidR="008D2578" w:rsidRDefault="008D2578" w:rsidP="008D2578">
      <w:pPr>
        <w:spacing w:after="0" w:line="360" w:lineRule="auto"/>
        <w:ind w:left="720"/>
        <w:rPr>
          <w:rFonts w:ascii="Times New Roman" w:hAnsi="Times New Roman" w:cs="Times New Roman"/>
          <w:sz w:val="24"/>
          <w:szCs w:val="24"/>
        </w:rPr>
      </w:pPr>
      <w:r w:rsidRPr="008D2578">
        <w:rPr>
          <w:rFonts w:ascii="Times New Roman" w:hAnsi="Times New Roman" w:cs="Times New Roman"/>
          <w:sz w:val="24"/>
          <w:szCs w:val="24"/>
        </w:rPr>
        <w:t xml:space="preserve">6. </w:t>
      </w:r>
      <w:proofErr w:type="gramStart"/>
      <w:r w:rsidRPr="008D2578">
        <w:rPr>
          <w:rFonts w:ascii="Times New Roman" w:hAnsi="Times New Roman" w:cs="Times New Roman"/>
          <w:sz w:val="24"/>
          <w:szCs w:val="24"/>
        </w:rPr>
        <w:t>to</w:t>
      </w:r>
      <w:proofErr w:type="gramEnd"/>
      <w:r w:rsidRPr="008D2578">
        <w:rPr>
          <w:rFonts w:ascii="Times New Roman" w:hAnsi="Times New Roman" w:cs="Times New Roman"/>
          <w:sz w:val="24"/>
          <w:szCs w:val="24"/>
        </w:rPr>
        <w:t xml:space="preserve"> maintain and improve our technical competence and to undertake technological tasks for others only if qualified by training or experience, or after full disclosure of pertinent limitations; </w:t>
      </w:r>
    </w:p>
    <w:p w:rsidR="008D2578" w:rsidRDefault="008D2578" w:rsidP="008D2578">
      <w:pPr>
        <w:spacing w:after="0" w:line="360" w:lineRule="auto"/>
        <w:ind w:left="720"/>
        <w:rPr>
          <w:rFonts w:ascii="Times New Roman" w:hAnsi="Times New Roman" w:cs="Times New Roman"/>
          <w:sz w:val="24"/>
          <w:szCs w:val="24"/>
        </w:rPr>
      </w:pPr>
      <w:r w:rsidRPr="008D2578">
        <w:rPr>
          <w:rFonts w:ascii="Times New Roman" w:hAnsi="Times New Roman" w:cs="Times New Roman"/>
          <w:sz w:val="24"/>
          <w:szCs w:val="24"/>
        </w:rPr>
        <w:t xml:space="preserve">7. </w:t>
      </w:r>
      <w:proofErr w:type="gramStart"/>
      <w:r w:rsidRPr="008D2578">
        <w:rPr>
          <w:rFonts w:ascii="Times New Roman" w:hAnsi="Times New Roman" w:cs="Times New Roman"/>
          <w:sz w:val="24"/>
          <w:szCs w:val="24"/>
        </w:rPr>
        <w:t>to</w:t>
      </w:r>
      <w:proofErr w:type="gramEnd"/>
      <w:r w:rsidRPr="008D2578">
        <w:rPr>
          <w:rFonts w:ascii="Times New Roman" w:hAnsi="Times New Roman" w:cs="Times New Roman"/>
          <w:sz w:val="24"/>
          <w:szCs w:val="24"/>
        </w:rPr>
        <w:t xml:space="preserve"> seek, accept, and offer honest criticism of technical work, to acknowledge and correct errors, and to credit properly the contributions of others; </w:t>
      </w:r>
    </w:p>
    <w:p w:rsidR="008D2578" w:rsidRDefault="008D2578" w:rsidP="008D2578">
      <w:pPr>
        <w:spacing w:after="0" w:line="360" w:lineRule="auto"/>
        <w:ind w:left="720"/>
        <w:rPr>
          <w:rFonts w:ascii="Times New Roman" w:hAnsi="Times New Roman" w:cs="Times New Roman"/>
          <w:sz w:val="24"/>
          <w:szCs w:val="24"/>
        </w:rPr>
      </w:pPr>
      <w:r w:rsidRPr="008D2578">
        <w:rPr>
          <w:rFonts w:ascii="Times New Roman" w:hAnsi="Times New Roman" w:cs="Times New Roman"/>
          <w:sz w:val="24"/>
          <w:szCs w:val="24"/>
        </w:rPr>
        <w:t xml:space="preserve">8. to treat fairly all persons and to not engage in acts of discrimination based on race, religion, gender, disability, age, national origin, sexual orientation, gender identity, or gender expression; </w:t>
      </w:r>
    </w:p>
    <w:p w:rsidR="008D2578" w:rsidRDefault="008D2578" w:rsidP="008D2578">
      <w:pPr>
        <w:spacing w:after="0" w:line="360" w:lineRule="auto"/>
        <w:ind w:left="720"/>
        <w:rPr>
          <w:rFonts w:ascii="Times New Roman" w:hAnsi="Times New Roman" w:cs="Times New Roman"/>
          <w:sz w:val="24"/>
          <w:szCs w:val="24"/>
        </w:rPr>
      </w:pPr>
      <w:r w:rsidRPr="008D2578">
        <w:rPr>
          <w:rFonts w:ascii="Times New Roman" w:hAnsi="Times New Roman" w:cs="Times New Roman"/>
          <w:sz w:val="24"/>
          <w:szCs w:val="24"/>
        </w:rPr>
        <w:t xml:space="preserve">9. </w:t>
      </w:r>
      <w:proofErr w:type="gramStart"/>
      <w:r w:rsidRPr="008D2578">
        <w:rPr>
          <w:rFonts w:ascii="Times New Roman" w:hAnsi="Times New Roman" w:cs="Times New Roman"/>
          <w:sz w:val="24"/>
          <w:szCs w:val="24"/>
        </w:rPr>
        <w:t>to</w:t>
      </w:r>
      <w:proofErr w:type="gramEnd"/>
      <w:r w:rsidRPr="008D2578">
        <w:rPr>
          <w:rFonts w:ascii="Times New Roman" w:hAnsi="Times New Roman" w:cs="Times New Roman"/>
          <w:sz w:val="24"/>
          <w:szCs w:val="24"/>
        </w:rPr>
        <w:t xml:space="preserve"> avoid injuring others, their property, reputation, or employment by false or malicious action; </w:t>
      </w:r>
    </w:p>
    <w:p w:rsidR="008D2578" w:rsidRPr="008D2578" w:rsidRDefault="008D2578" w:rsidP="008D2578">
      <w:pPr>
        <w:spacing w:after="0" w:line="360" w:lineRule="auto"/>
        <w:ind w:left="720"/>
        <w:rPr>
          <w:rFonts w:ascii="Times New Roman" w:hAnsi="Times New Roman" w:cs="Times New Roman"/>
          <w:sz w:val="24"/>
          <w:szCs w:val="24"/>
        </w:rPr>
      </w:pPr>
      <w:r w:rsidRPr="008D2578">
        <w:rPr>
          <w:rFonts w:ascii="Times New Roman" w:hAnsi="Times New Roman" w:cs="Times New Roman"/>
          <w:sz w:val="24"/>
          <w:szCs w:val="24"/>
        </w:rPr>
        <w:lastRenderedPageBreak/>
        <w:t xml:space="preserve">10. </w:t>
      </w:r>
      <w:proofErr w:type="gramStart"/>
      <w:r w:rsidRPr="008D2578">
        <w:rPr>
          <w:rFonts w:ascii="Times New Roman" w:hAnsi="Times New Roman" w:cs="Times New Roman"/>
          <w:sz w:val="24"/>
          <w:szCs w:val="24"/>
        </w:rPr>
        <w:t>to</w:t>
      </w:r>
      <w:proofErr w:type="gramEnd"/>
      <w:r w:rsidRPr="008D2578">
        <w:rPr>
          <w:rFonts w:ascii="Times New Roman" w:hAnsi="Times New Roman" w:cs="Times New Roman"/>
          <w:sz w:val="24"/>
          <w:szCs w:val="24"/>
        </w:rPr>
        <w:t xml:space="preserve"> assist colleagues and co</w:t>
      </w:r>
      <w:r w:rsidRPr="008D2578">
        <w:rPr>
          <w:rFonts w:ascii="Times New Roman" w:hAnsi="Times New Roman" w:cs="Times New Roman"/>
          <w:sz w:val="24"/>
          <w:szCs w:val="24"/>
        </w:rPr>
        <w:softHyphen/>
        <w:t>workers in their professional development and to support them in following this code of ethics.</w:t>
      </w:r>
      <w:r w:rsidR="00E00119">
        <w:rPr>
          <w:rFonts w:ascii="Times New Roman" w:hAnsi="Times New Roman" w:cs="Times New Roman"/>
          <w:sz w:val="24"/>
          <w:szCs w:val="24"/>
        </w:rPr>
        <w:t>”</w:t>
      </w:r>
    </w:p>
    <w:sectPr w:rsidR="008D2578" w:rsidRPr="008D2578" w:rsidSect="009236C6">
      <w:footerReference w:type="default" r:id="rId24"/>
      <w:pgSz w:w="12240" w:h="15840"/>
      <w:pgMar w:top="1440" w:right="1440" w:bottom="1440" w:left="1440" w:header="720" w:footer="720" w:gutter="0"/>
      <w:pgNumType w:start="1" w:chapStyle="2"/>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andler Brown" w:date="2016-03-07T13:40:00Z" w:initials="CB">
    <w:p w:rsidR="00177BA1" w:rsidRDefault="00177BA1">
      <w:pPr>
        <w:pStyle w:val="CommentText"/>
      </w:pPr>
      <w:r>
        <w:rPr>
          <w:rStyle w:val="CommentReference"/>
        </w:rPr>
        <w:annotationRef/>
      </w:r>
      <w:r>
        <w:t>Use the memo style template on Canvas.</w:t>
      </w:r>
    </w:p>
  </w:comment>
  <w:comment w:id="1" w:author="Chandler Brown" w:date="2016-03-07T13:44:00Z" w:initials="CB">
    <w:p w:rsidR="00177BA1" w:rsidRDefault="00177BA1">
      <w:pPr>
        <w:pStyle w:val="CommentText"/>
      </w:pPr>
      <w:r>
        <w:rPr>
          <w:rStyle w:val="CommentReference"/>
        </w:rPr>
        <w:annotationRef/>
      </w:r>
      <w:r>
        <w:t>This introduction is okay. I feel like it could be better in describing what you are doing. What data are you going to be sensing?</w:t>
      </w:r>
    </w:p>
    <w:p w:rsidR="00177BA1" w:rsidRDefault="00177BA1">
      <w:pPr>
        <w:pStyle w:val="CommentText"/>
      </w:pPr>
    </w:p>
    <w:p w:rsidR="00177BA1" w:rsidRDefault="00177BA1">
      <w:pPr>
        <w:pStyle w:val="CommentText"/>
      </w:pPr>
      <w:r>
        <w:t>I appreciate that you have not simply regurgitated the section headings, but I want you to tell me that you are going to discuss these things in your report. I’m still not sure what you are going to discuss aside from the engineering challenge. This report is more about the specs than the challenges.</w:t>
      </w:r>
    </w:p>
  </w:comment>
  <w:comment w:id="3" w:author="Chandler Brown" w:date="2016-03-07T13:45:00Z" w:initials="CB">
    <w:p w:rsidR="00177BA1" w:rsidRDefault="00177BA1">
      <w:pPr>
        <w:pStyle w:val="CommentText"/>
      </w:pPr>
      <w:r>
        <w:rPr>
          <w:rStyle w:val="CommentReference"/>
        </w:rPr>
        <w:annotationRef/>
      </w:r>
      <w:r>
        <w:t>Great intro!</w:t>
      </w:r>
    </w:p>
  </w:comment>
  <w:comment w:id="4" w:author="Chandler Brown" w:date="2016-03-07T13:46:00Z" w:initials="CB">
    <w:p w:rsidR="00177BA1" w:rsidRDefault="00177BA1">
      <w:pPr>
        <w:pStyle w:val="CommentText"/>
      </w:pPr>
      <w:r>
        <w:rPr>
          <w:rStyle w:val="CommentReference"/>
        </w:rPr>
        <w:annotationRef/>
      </w:r>
      <w:r>
        <w:t>This all fits more in the introduction to the paper. This section is for you to tell me what your project is.</w:t>
      </w:r>
    </w:p>
  </w:comment>
  <w:comment w:id="5" w:author="Chandler Brown" w:date="2016-03-07T13:49:00Z" w:initials="CB">
    <w:p w:rsidR="00177BA1" w:rsidRDefault="00177BA1">
      <w:pPr>
        <w:pStyle w:val="CommentText"/>
      </w:pPr>
      <w:r>
        <w:rPr>
          <w:rStyle w:val="CommentReference"/>
        </w:rPr>
        <w:annotationRef/>
      </w:r>
      <w:r>
        <w:t>It is true that you may be designing for pharmaceutical companies, but your primary stakeholder is Dr. Valvano. What does he need?</w:t>
      </w:r>
    </w:p>
  </w:comment>
  <w:comment w:id="6" w:author="Chandler Brown" w:date="2016-03-07T13:50:00Z" w:initials="CB">
    <w:p w:rsidR="00177BA1" w:rsidRDefault="00177BA1">
      <w:pPr>
        <w:pStyle w:val="CommentText"/>
      </w:pPr>
      <w:r>
        <w:rPr>
          <w:rStyle w:val="CommentReference"/>
        </w:rPr>
        <w:annotationRef/>
      </w:r>
      <w:r>
        <w:t>These needs are good, but they need to have a description of them. They also need to be such that they can be quantified.</w:t>
      </w:r>
    </w:p>
  </w:comment>
  <w:comment w:id="7" w:author="Chandler Brown" w:date="2016-03-07T13:50:00Z" w:initials="CB">
    <w:p w:rsidR="00177BA1" w:rsidRDefault="00177BA1">
      <w:pPr>
        <w:pStyle w:val="CommentText"/>
      </w:pPr>
      <w:r>
        <w:rPr>
          <w:rStyle w:val="CommentReference"/>
        </w:rPr>
        <w:annotationRef/>
      </w:r>
      <w:r>
        <w:t>This is not really a stakeholder need. They don’t care how you get the sensor data.</w:t>
      </w:r>
    </w:p>
  </w:comment>
  <w:comment w:id="8" w:author="Chandler Brown" w:date="2016-03-07T13:52:00Z" w:initials="CB">
    <w:p w:rsidR="00177BA1" w:rsidRDefault="00177BA1">
      <w:pPr>
        <w:pStyle w:val="CommentText"/>
      </w:pPr>
      <w:r>
        <w:rPr>
          <w:rStyle w:val="CommentReference"/>
        </w:rPr>
        <w:annotationRef/>
      </w:r>
      <w:r>
        <w:t>This section is for you to tell me what the system does. What does it do? This tells me more about how someone uses it (Use case).</w:t>
      </w:r>
    </w:p>
  </w:comment>
  <w:comment w:id="9" w:author="Chandler Brown" w:date="2016-03-07T13:52:00Z" w:initials="CB">
    <w:p w:rsidR="00177BA1" w:rsidRDefault="00177BA1">
      <w:pPr>
        <w:pStyle w:val="CommentText"/>
      </w:pPr>
      <w:r>
        <w:rPr>
          <w:rStyle w:val="CommentReference"/>
        </w:rPr>
        <w:annotationRef/>
      </w:r>
      <w:r>
        <w:t>Needs to be longer.</w:t>
      </w:r>
    </w:p>
  </w:comment>
  <w:comment w:id="10" w:author="Chandler Brown" w:date="2016-03-07T13:55:00Z" w:initials="CB">
    <w:p w:rsidR="00177BA1" w:rsidRDefault="00177BA1">
      <w:pPr>
        <w:pStyle w:val="CommentText"/>
      </w:pPr>
      <w:r>
        <w:rPr>
          <w:rStyle w:val="CommentReference"/>
        </w:rPr>
        <w:annotationRef/>
      </w:r>
      <w:r>
        <w:t>This has lots of good stuff. Ditto what Steven says.</w:t>
      </w:r>
    </w:p>
  </w:comment>
  <w:comment w:id="11" w:author="Chandler Brown" w:date="2016-03-07T13:54:00Z" w:initials="CB">
    <w:p w:rsidR="00177BA1" w:rsidRDefault="00177BA1">
      <w:pPr>
        <w:pStyle w:val="CommentText"/>
      </w:pPr>
      <w:r>
        <w:rPr>
          <w:rStyle w:val="CommentReference"/>
        </w:rPr>
        <w:annotationRef/>
      </w:r>
      <w:r>
        <w:t>I thought you were implanting this into rats? Why are you talking about humans?</w:t>
      </w:r>
    </w:p>
  </w:comment>
  <w:comment w:id="12" w:author="Chandler Brown" w:date="2016-03-07T13:58:00Z" w:initials="CB">
    <w:p w:rsidR="00177BA1" w:rsidRDefault="00177BA1">
      <w:pPr>
        <w:pStyle w:val="CommentText"/>
      </w:pPr>
      <w:r>
        <w:rPr>
          <w:rStyle w:val="CommentReference"/>
        </w:rPr>
        <w:annotationRef/>
      </w:r>
      <w:r>
        <w:t>Be more specific here.</w:t>
      </w:r>
    </w:p>
  </w:comment>
  <w:comment w:id="13" w:author="Chandler Brown" w:date="2016-03-07T13:57:00Z" w:initials="CB">
    <w:p w:rsidR="00177BA1" w:rsidRDefault="00177BA1">
      <w:pPr>
        <w:pStyle w:val="CommentText"/>
      </w:pPr>
      <w:r>
        <w:rPr>
          <w:rStyle w:val="CommentReference"/>
        </w:rPr>
        <w:annotationRef/>
      </w:r>
      <w:r>
        <w:t>Does it have to be the TI MSP430? If it does, then that is a stakeholder need. If it doesn’t (as I would presume), it should not be included here. This document describes the specs that ANY implementation have to meet. I could design a successful system using a different microprocessor.</w:t>
      </w:r>
    </w:p>
  </w:comment>
  <w:comment w:id="14" w:author="Chandler Brown" w:date="2016-03-07T13:58:00Z" w:initials="CB">
    <w:p w:rsidR="00177BA1" w:rsidRDefault="00177BA1">
      <w:pPr>
        <w:pStyle w:val="CommentText"/>
      </w:pPr>
      <w:r>
        <w:rPr>
          <w:rStyle w:val="CommentReference"/>
        </w:rPr>
        <w:annotationRef/>
      </w:r>
      <w:r>
        <w:t>Why do you need induction coils? Is this a stakeholder need?</w:t>
      </w:r>
    </w:p>
  </w:comment>
  <w:comment w:id="15" w:author="Chandler Brown" w:date="2016-03-07T14:02:00Z" w:initials="CB">
    <w:p w:rsidR="00177BA1" w:rsidRDefault="00177BA1">
      <w:pPr>
        <w:pStyle w:val="CommentText"/>
      </w:pPr>
      <w:r>
        <w:rPr>
          <w:rStyle w:val="CommentReference"/>
        </w:rPr>
        <w:annotationRef/>
      </w:r>
      <w:r>
        <w:t>There needs to be more information here. Each input should have name, type, description, range, and accuracy.</w:t>
      </w:r>
    </w:p>
  </w:comment>
  <w:comment w:id="16" w:author="Chandler Brown" w:date="2016-03-07T14:01:00Z" w:initials="CB">
    <w:p w:rsidR="00177BA1" w:rsidRDefault="00177BA1">
      <w:pPr>
        <w:pStyle w:val="CommentText"/>
      </w:pPr>
      <w:r>
        <w:rPr>
          <w:rStyle w:val="CommentReference"/>
        </w:rPr>
        <w:annotationRef/>
      </w:r>
      <w:r>
        <w:t>Huh???</w:t>
      </w:r>
    </w:p>
  </w:comment>
  <w:comment w:id="17" w:author="Chandler Brown" w:date="2016-03-07T14:01:00Z" w:initials="CB">
    <w:p w:rsidR="00177BA1" w:rsidRDefault="00177BA1">
      <w:pPr>
        <w:pStyle w:val="CommentText"/>
      </w:pPr>
      <w:r>
        <w:rPr>
          <w:rStyle w:val="CommentReference"/>
        </w:rPr>
        <w:annotationRef/>
      </w:r>
      <w:r>
        <w:t>What are you going to measure? That is a big part of this report.</w:t>
      </w:r>
    </w:p>
  </w:comment>
  <w:comment w:id="18" w:author="Chandler Brown" w:date="2016-03-07T14:03:00Z" w:initials="CB">
    <w:p w:rsidR="00177BA1" w:rsidRDefault="00177BA1">
      <w:pPr>
        <w:pStyle w:val="CommentText"/>
      </w:pPr>
      <w:r>
        <w:rPr>
          <w:rStyle w:val="CommentReference"/>
        </w:rPr>
        <w:annotationRef/>
      </w:r>
      <w:r>
        <w:t>The transceiver</w:t>
      </w:r>
    </w:p>
  </w:comment>
  <w:comment w:id="19" w:author="Chandler Brown" w:date="2016-03-07T14:04:00Z" w:initials="CB">
    <w:p w:rsidR="00177BA1" w:rsidRDefault="00177BA1">
      <w:pPr>
        <w:pStyle w:val="CommentText"/>
      </w:pPr>
      <w:r>
        <w:rPr>
          <w:rStyle w:val="CommentReference"/>
        </w:rPr>
        <w:annotationRef/>
      </w:r>
      <w:r>
        <w:t>There needs to be more detail here. I’m still not sure what is going on here. There should be numbers here to tell me about the function of your system.</w:t>
      </w:r>
    </w:p>
  </w:comment>
  <w:comment w:id="20" w:author="Chandler Brown" w:date="2016-03-07T14:06:00Z" w:initials="CB">
    <w:p w:rsidR="00177BA1" w:rsidRDefault="00177BA1">
      <w:pPr>
        <w:pStyle w:val="CommentText"/>
      </w:pPr>
      <w:r>
        <w:rPr>
          <w:rStyle w:val="CommentReference"/>
        </w:rPr>
        <w:annotationRef/>
      </w:r>
      <w:r>
        <w:t>Why is this the first time that I have heard about this? The system should not continue to augment throughout the report.</w:t>
      </w:r>
    </w:p>
  </w:comment>
  <w:comment w:id="21" w:author="Chandler Brown" w:date="2016-03-07T14:06:00Z" w:initials="CB">
    <w:p w:rsidR="00177BA1" w:rsidRDefault="00177BA1">
      <w:pPr>
        <w:pStyle w:val="CommentText"/>
      </w:pPr>
      <w:r>
        <w:rPr>
          <w:rStyle w:val="CommentReference"/>
        </w:rPr>
        <w:annotationRef/>
      </w:r>
      <w:r>
        <w:t>This should really be included in your Block diagram.</w:t>
      </w:r>
    </w:p>
  </w:comment>
  <w:comment w:id="22" w:author="Chandler Brown" w:date="2016-03-07T14:07:00Z" w:initials="CB">
    <w:p w:rsidR="00177BA1" w:rsidRDefault="00177BA1">
      <w:pPr>
        <w:pStyle w:val="CommentText"/>
      </w:pPr>
      <w:r>
        <w:rPr>
          <w:rStyle w:val="CommentReference"/>
        </w:rPr>
        <w:annotationRef/>
      </w:r>
      <w:r>
        <w:t>What are these nameless internal conditions?</w:t>
      </w:r>
    </w:p>
  </w:comment>
  <w:comment w:id="23" w:author="Chandler Brown" w:date="2016-03-07T14:07:00Z" w:initials="CB">
    <w:p w:rsidR="00177BA1" w:rsidRDefault="00177BA1">
      <w:pPr>
        <w:pStyle w:val="CommentText"/>
      </w:pPr>
      <w:r>
        <w:rPr>
          <w:rStyle w:val="CommentReference"/>
        </w:rPr>
        <w:annotationRef/>
      </w:r>
      <w:r>
        <w:t>What does this mean?</w:t>
      </w:r>
    </w:p>
  </w:comment>
  <w:comment w:id="24" w:author="Chandler Brown" w:date="2016-03-07T14:08:00Z" w:initials="CB">
    <w:p w:rsidR="00177BA1" w:rsidRDefault="00177BA1">
      <w:pPr>
        <w:pStyle w:val="CommentText"/>
      </w:pPr>
      <w:r>
        <w:rPr>
          <w:rStyle w:val="CommentReference"/>
        </w:rPr>
        <w:annotationRef/>
      </w:r>
      <w:r>
        <w:t>What does this mean?</w:t>
      </w:r>
    </w:p>
  </w:comment>
  <w:comment w:id="25" w:author="Chandler Brown" w:date="2016-03-07T14:15:00Z" w:initials="CB">
    <w:p w:rsidR="00177BA1" w:rsidRDefault="00177BA1">
      <w:pPr>
        <w:pStyle w:val="CommentText"/>
      </w:pPr>
      <w:r>
        <w:rPr>
          <w:rStyle w:val="CommentReference"/>
        </w:rPr>
        <w:annotationRef/>
      </w:r>
      <w:r>
        <w:t>These numbers seem rather arbitrary. Why do you care what the memory size is? And who cares how fast the processor is? The bigger performance requirements are response time to sensors, things you are going to sense, cost, size, etc. If I could design a device that could do the same thing as yours with 1KB ROM, 50 Bytes RAM, 100 KHz processor, 0.5 Hz communication speed, and 3 I/O pins, who cares? These things will affect others like response time, cost, and size, but they are not the end-all specs.</w:t>
      </w:r>
    </w:p>
  </w:comment>
  <w:comment w:id="26" w:author="Chandler Brown" w:date="2016-03-07T14:10:00Z" w:initials="CB">
    <w:p w:rsidR="00177BA1" w:rsidRDefault="00177BA1">
      <w:pPr>
        <w:pStyle w:val="CommentText"/>
      </w:pPr>
      <w:r>
        <w:rPr>
          <w:rStyle w:val="CommentReference"/>
        </w:rPr>
        <w:annotationRef/>
      </w:r>
      <w:r>
        <w:t>This feels like an arbitrary number. Why is this necessary?</w:t>
      </w:r>
    </w:p>
  </w:comment>
  <w:comment w:id="27" w:author="Chandler Brown" w:date="2016-03-07T14:10:00Z" w:initials="CB">
    <w:p w:rsidR="00177BA1" w:rsidRDefault="00177BA1">
      <w:pPr>
        <w:pStyle w:val="CommentText"/>
      </w:pPr>
      <w:r>
        <w:rPr>
          <w:rStyle w:val="CommentReference"/>
        </w:rPr>
        <w:annotationRef/>
      </w:r>
      <w:r>
        <w:t>This feels like an arbitrary number. Why is this necessary?</w:t>
      </w:r>
    </w:p>
  </w:comment>
  <w:comment w:id="28" w:author="Chandler Brown" w:date="2016-03-07T14:10:00Z" w:initials="CB">
    <w:p w:rsidR="00177BA1" w:rsidRDefault="00177BA1">
      <w:pPr>
        <w:pStyle w:val="CommentText"/>
      </w:pPr>
      <w:r>
        <w:rPr>
          <w:rStyle w:val="CommentReference"/>
        </w:rPr>
        <w:annotationRef/>
      </w:r>
      <w:r>
        <w:t>This feels like an arbitrary number. Why is this necessary?</w:t>
      </w:r>
    </w:p>
  </w:comment>
  <w:comment w:id="29" w:author="Chandler Brown" w:date="2016-03-07T14:10:00Z" w:initials="CB">
    <w:p w:rsidR="00177BA1" w:rsidRDefault="00177BA1">
      <w:pPr>
        <w:pStyle w:val="CommentText"/>
      </w:pPr>
      <w:r>
        <w:rPr>
          <w:rStyle w:val="CommentReference"/>
        </w:rPr>
        <w:annotationRef/>
      </w:r>
      <w:r>
        <w:t>This feels like an arbitrary number. Why is this necessary?</w:t>
      </w:r>
    </w:p>
  </w:comment>
  <w:comment w:id="30" w:author="Chandler Brown" w:date="2016-03-09T08:49:00Z" w:initials="CB">
    <w:p w:rsidR="00177BA1" w:rsidRDefault="00177BA1">
      <w:pPr>
        <w:pStyle w:val="CommentText"/>
      </w:pPr>
      <w:r>
        <w:rPr>
          <w:rStyle w:val="CommentReference"/>
        </w:rPr>
        <w:annotationRef/>
      </w:r>
      <w:r w:rsidR="00AC3FAC">
        <w:t xml:space="preserve">This might be an important implementation detail, but it is not really a </w:t>
      </w:r>
      <w:r w:rsidR="00AC3FAC">
        <w:t>spec.</w:t>
      </w:r>
      <w:bookmarkStart w:id="31" w:name="_GoBack"/>
      <w:bookmarkEnd w:id="31"/>
    </w:p>
  </w:comment>
  <w:comment w:id="32" w:author="Chandler Brown" w:date="2016-03-07T14:17:00Z" w:initials="CB">
    <w:p w:rsidR="00177BA1" w:rsidRDefault="00177BA1">
      <w:pPr>
        <w:pStyle w:val="CommentText"/>
      </w:pPr>
      <w:r>
        <w:rPr>
          <w:rStyle w:val="CommentReference"/>
        </w:rPr>
        <w:annotationRef/>
      </w:r>
      <w:r>
        <w:t>These are good criteria, but there is not enough detail. Put some numbers on these criteria.</w:t>
      </w:r>
    </w:p>
  </w:comment>
  <w:comment w:id="33" w:author="Chandler Brown" w:date="2016-03-07T14:19:00Z" w:initials="CB">
    <w:p w:rsidR="00177BA1" w:rsidRDefault="00177BA1">
      <w:pPr>
        <w:pStyle w:val="CommentText"/>
      </w:pPr>
      <w:r>
        <w:rPr>
          <w:rStyle w:val="CommentReference"/>
        </w:rPr>
        <w:annotationRef/>
      </w:r>
      <w:r>
        <w:t>The conclusion is good, but it feels a little herky-jerky.</w:t>
      </w:r>
    </w:p>
  </w:comment>
  <w:comment w:id="45" w:author="Chandler Brown" w:date="2016-03-07T14:19:00Z" w:initials="CB">
    <w:p w:rsidR="00177BA1" w:rsidRDefault="00177BA1">
      <w:pPr>
        <w:pStyle w:val="CommentText"/>
      </w:pPr>
      <w:r>
        <w:rPr>
          <w:rStyle w:val="CommentReference"/>
        </w:rPr>
        <w:annotationRef/>
      </w:r>
      <w:r>
        <w:t>Where are these referenced in the text? All references should be referenced somewhere in the text.</w:t>
      </w:r>
    </w:p>
  </w:comment>
  <w:comment w:id="46" w:author="Chandler Brown" w:date="2016-03-07T14:20:00Z" w:initials="CB">
    <w:p w:rsidR="00177BA1" w:rsidRDefault="00177BA1">
      <w:pPr>
        <w:pStyle w:val="CommentText"/>
      </w:pPr>
      <w:r>
        <w:rPr>
          <w:rStyle w:val="CommentReference"/>
        </w:rPr>
        <w:annotationRef/>
      </w:r>
      <w:r>
        <w:t>Give me a little blurb about what this standard is and why you have included it in your report.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F25" w:rsidRDefault="00790F25">
      <w:pPr>
        <w:spacing w:after="0" w:line="240" w:lineRule="auto"/>
      </w:pPr>
      <w:r>
        <w:separator/>
      </w:r>
    </w:p>
  </w:endnote>
  <w:endnote w:type="continuationSeparator" w:id="0">
    <w:p w:rsidR="00790F25" w:rsidRDefault="00790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BA1" w:rsidRPr="00A57877" w:rsidRDefault="00177BA1" w:rsidP="00A57877">
    <w:pPr>
      <w:pStyle w:val="Quote"/>
      <w:rPr>
        <w:rFonts w:ascii="Times New Roman" w:hAnsi="Times New Roman" w:cs="Times New Roman"/>
        <w:i w:val="0"/>
        <w:sz w:val="24"/>
        <w:szCs w:val="24"/>
      </w:rPr>
    </w:pPr>
    <w:r w:rsidRPr="00A57877">
      <w:rPr>
        <w:rFonts w:ascii="Times New Roman" w:hAnsi="Times New Roman" w:cs="Times New Roman"/>
        <w:i w:val="0"/>
        <w:sz w:val="24"/>
        <w:szCs w:val="24"/>
      </w:rPr>
      <w:fldChar w:fldCharType="begin"/>
    </w:r>
    <w:r w:rsidRPr="00A57877">
      <w:rPr>
        <w:rFonts w:ascii="Times New Roman" w:hAnsi="Times New Roman" w:cs="Times New Roman"/>
        <w:i w:val="0"/>
        <w:sz w:val="24"/>
        <w:szCs w:val="24"/>
      </w:rPr>
      <w:instrText xml:space="preserve"> PAGE   \* MERGEFORMAT </w:instrText>
    </w:r>
    <w:r w:rsidRPr="00A57877">
      <w:rPr>
        <w:rFonts w:ascii="Times New Roman" w:hAnsi="Times New Roman" w:cs="Times New Roman"/>
        <w:i w:val="0"/>
        <w:sz w:val="24"/>
        <w:szCs w:val="24"/>
      </w:rPr>
      <w:fldChar w:fldCharType="separate"/>
    </w:r>
    <w:r w:rsidR="00AC3FAC">
      <w:rPr>
        <w:rFonts w:ascii="Times New Roman" w:hAnsi="Times New Roman" w:cs="Times New Roman"/>
        <w:i w:val="0"/>
        <w:noProof/>
        <w:sz w:val="24"/>
        <w:szCs w:val="24"/>
      </w:rPr>
      <w:t>iv</w:t>
    </w:r>
    <w:r w:rsidRPr="00A57877">
      <w:rPr>
        <w:rFonts w:ascii="Times New Roman" w:hAnsi="Times New Roman" w:cs="Times New Roman"/>
        <w:i w:val="0"/>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BA1" w:rsidRPr="00553EEF" w:rsidRDefault="00177BA1" w:rsidP="00553EEF">
    <w:pPr>
      <w:pStyle w:val="Footer"/>
      <w:jc w:val="cen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BA1" w:rsidRPr="00A57877" w:rsidRDefault="00177BA1" w:rsidP="00A57877">
    <w:pPr>
      <w:pStyle w:val="Quote"/>
      <w:rPr>
        <w:rFonts w:ascii="Times New Roman" w:hAnsi="Times New Roman" w:cs="Times New Roman"/>
        <w:i w:val="0"/>
        <w:sz w:val="24"/>
        <w:szCs w:val="24"/>
      </w:rPr>
    </w:pPr>
    <w:r w:rsidRPr="00A57877">
      <w:rPr>
        <w:rFonts w:ascii="Times New Roman" w:hAnsi="Times New Roman" w:cs="Times New Roman"/>
        <w:i w:val="0"/>
        <w:sz w:val="24"/>
        <w:szCs w:val="24"/>
      </w:rPr>
      <w:fldChar w:fldCharType="begin"/>
    </w:r>
    <w:r w:rsidRPr="00A57877">
      <w:rPr>
        <w:rFonts w:ascii="Times New Roman" w:hAnsi="Times New Roman" w:cs="Times New Roman"/>
        <w:i w:val="0"/>
        <w:sz w:val="24"/>
        <w:szCs w:val="24"/>
      </w:rPr>
      <w:instrText xml:space="preserve"> PAGE   \* MERGEFORMAT </w:instrText>
    </w:r>
    <w:r w:rsidRPr="00A57877">
      <w:rPr>
        <w:rFonts w:ascii="Times New Roman" w:hAnsi="Times New Roman" w:cs="Times New Roman"/>
        <w:i w:val="0"/>
        <w:sz w:val="24"/>
        <w:szCs w:val="24"/>
      </w:rPr>
      <w:fldChar w:fldCharType="separate"/>
    </w:r>
    <w:r w:rsidR="00AC3FAC">
      <w:rPr>
        <w:rFonts w:ascii="Times New Roman" w:hAnsi="Times New Roman" w:cs="Times New Roman"/>
        <w:i w:val="0"/>
        <w:noProof/>
        <w:sz w:val="24"/>
        <w:szCs w:val="24"/>
      </w:rPr>
      <w:t>10</w:t>
    </w:r>
    <w:r w:rsidRPr="00A57877">
      <w:rPr>
        <w:rFonts w:ascii="Times New Roman" w:hAnsi="Times New Roman" w:cs="Times New Roman"/>
        <w:i w:val="0"/>
        <w:noProof/>
        <w:sz w:val="24"/>
        <w:szCs w:val="2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BA1" w:rsidRPr="00553EEF" w:rsidRDefault="00177BA1" w:rsidP="00553EEF">
    <w:pPr>
      <w:pStyle w:val="Footer"/>
      <w:jc w:val="center"/>
      <w:rPr>
        <w:rFonts w:ascii="Times New Roman" w:hAnsi="Times New Roman" w:cs="Times New Roman"/>
        <w:sz w:val="24"/>
        <w:szCs w:val="24"/>
      </w:rPr>
    </w:pPr>
    <w:r>
      <w:rPr>
        <w:rFonts w:ascii="Times New Roman" w:hAnsi="Times New Roman" w:cs="Times New Roman"/>
        <w:sz w:val="24"/>
        <w:szCs w:val="24"/>
      </w:rPr>
      <w:t>A-1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BA1" w:rsidRPr="00A57877" w:rsidRDefault="00177BA1" w:rsidP="00A57877">
    <w:pPr>
      <w:pStyle w:val="Quote"/>
      <w:rPr>
        <w:rFonts w:ascii="Times New Roman" w:hAnsi="Times New Roman" w:cs="Times New Roman"/>
        <w:i w:val="0"/>
        <w:sz w:val="24"/>
        <w:szCs w:val="24"/>
      </w:rPr>
    </w:pPr>
    <w:r>
      <w:rPr>
        <w:rFonts w:ascii="Times New Roman" w:hAnsi="Times New Roman" w:cs="Times New Roman"/>
        <w:i w:val="0"/>
        <w:sz w:val="24"/>
        <w:szCs w:val="24"/>
      </w:rPr>
      <w:t>A-2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F25" w:rsidRDefault="00790F25">
      <w:pPr>
        <w:spacing w:after="0" w:line="240" w:lineRule="auto"/>
      </w:pPr>
      <w:r>
        <w:separator/>
      </w:r>
    </w:p>
  </w:footnote>
  <w:footnote w:type="continuationSeparator" w:id="0">
    <w:p w:rsidR="00790F25" w:rsidRDefault="00790F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B547D"/>
    <w:multiLevelType w:val="multilevel"/>
    <w:tmpl w:val="1E90C6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6747AA7"/>
    <w:multiLevelType w:val="multilevel"/>
    <w:tmpl w:val="6C4C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991563"/>
    <w:multiLevelType w:val="multilevel"/>
    <w:tmpl w:val="40740F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6E81DB4"/>
    <w:multiLevelType w:val="hybridMultilevel"/>
    <w:tmpl w:val="677EA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1D3878"/>
    <w:multiLevelType w:val="multilevel"/>
    <w:tmpl w:val="3CB0A9EE"/>
    <w:lvl w:ilvl="0">
      <w:start w:val="1"/>
      <w:numFmt w:val="decimal"/>
      <w:lvlText w:val="%1.0"/>
      <w:lvlJc w:val="left"/>
      <w:pPr>
        <w:ind w:left="720" w:firstLine="0"/>
      </w:pPr>
    </w:lvl>
    <w:lvl w:ilvl="1">
      <w:start w:val="1"/>
      <w:numFmt w:val="decimal"/>
      <w:lvlText w:val="%1.%2"/>
      <w:lvlJc w:val="left"/>
      <w:pPr>
        <w:ind w:left="1440" w:firstLine="720"/>
      </w:pPr>
      <w:rPr>
        <w:i w:val="0"/>
      </w:rPr>
    </w:lvl>
    <w:lvl w:ilvl="2">
      <w:start w:val="1"/>
      <w:numFmt w:val="decimal"/>
      <w:lvlText w:val="%1.%2.%3"/>
      <w:lvlJc w:val="left"/>
      <w:pPr>
        <w:ind w:left="2160" w:firstLine="1440"/>
      </w:pPr>
      <w:rPr>
        <w:i w:val="0"/>
      </w:rPr>
    </w:lvl>
    <w:lvl w:ilvl="3">
      <w:start w:val="1"/>
      <w:numFmt w:val="decimal"/>
      <w:lvlText w:val="%1.%2.%3.%4"/>
      <w:lvlJc w:val="left"/>
      <w:pPr>
        <w:ind w:left="3240" w:firstLine="2160"/>
      </w:pPr>
      <w:rPr>
        <w:i w:val="0"/>
      </w:r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920" w:firstLine="5760"/>
      </w:pPr>
    </w:lvl>
  </w:abstractNum>
  <w:abstractNum w:abstractNumId="5">
    <w:nsid w:val="462C5689"/>
    <w:multiLevelType w:val="multilevel"/>
    <w:tmpl w:val="0316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766822"/>
    <w:multiLevelType w:val="multilevel"/>
    <w:tmpl w:val="5BB8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FC4644"/>
    <w:multiLevelType w:val="multilevel"/>
    <w:tmpl w:val="A9C2F0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nsid w:val="53830E97"/>
    <w:multiLevelType w:val="multilevel"/>
    <w:tmpl w:val="6C682A18"/>
    <w:lvl w:ilvl="0">
      <w:start w:val="1"/>
      <w:numFmt w:val="bullet"/>
      <w:lvlText w:val=""/>
      <w:lvlJc w:val="left"/>
      <w:pPr>
        <w:ind w:left="420" w:firstLine="0"/>
      </w:pPr>
      <w:rPr>
        <w:rFonts w:ascii="Symbol" w:hAnsi="Symbol" w:hint="default"/>
      </w:rPr>
    </w:lvl>
    <w:lvl w:ilvl="1">
      <w:start w:val="1"/>
      <w:numFmt w:val="decimal"/>
      <w:lvlText w:val="%1.%2"/>
      <w:lvlJc w:val="left"/>
      <w:pPr>
        <w:ind w:left="-720" w:firstLine="720"/>
      </w:pPr>
      <w:rPr>
        <w:i w:val="0"/>
      </w:rPr>
    </w:lvl>
    <w:lvl w:ilvl="2">
      <w:start w:val="1"/>
      <w:numFmt w:val="decimal"/>
      <w:lvlText w:val="%1.%2.%3"/>
      <w:lvlJc w:val="left"/>
      <w:pPr>
        <w:ind w:left="2160" w:firstLine="1440"/>
      </w:pPr>
      <w:rPr>
        <w:i w:val="0"/>
      </w:r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920" w:firstLine="5760"/>
      </w:pPr>
    </w:lvl>
  </w:abstractNum>
  <w:abstractNum w:abstractNumId="9">
    <w:nsid w:val="54F61E20"/>
    <w:multiLevelType w:val="multilevel"/>
    <w:tmpl w:val="D926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CB23BE"/>
    <w:multiLevelType w:val="multilevel"/>
    <w:tmpl w:val="F1D40A44"/>
    <w:lvl w:ilvl="0">
      <w:start w:val="1"/>
      <w:numFmt w:val="decimal"/>
      <w:lvlText w:val="%1.0"/>
      <w:lvlJc w:val="left"/>
      <w:pPr>
        <w:ind w:left="420" w:firstLine="0"/>
      </w:pPr>
    </w:lvl>
    <w:lvl w:ilvl="1">
      <w:start w:val="1"/>
      <w:numFmt w:val="decimal"/>
      <w:lvlText w:val="%1.%2"/>
      <w:lvlJc w:val="left"/>
      <w:pPr>
        <w:ind w:left="-720" w:firstLine="720"/>
      </w:pPr>
      <w:rPr>
        <w:i w:val="0"/>
      </w:rPr>
    </w:lvl>
    <w:lvl w:ilvl="2">
      <w:start w:val="1"/>
      <w:numFmt w:val="decimal"/>
      <w:lvlText w:val="%1.%2.%3"/>
      <w:lvlJc w:val="left"/>
      <w:pPr>
        <w:ind w:left="2160" w:firstLine="1440"/>
      </w:pPr>
      <w:rPr>
        <w:i w:val="0"/>
      </w:r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920" w:firstLine="5760"/>
      </w:pPr>
    </w:lvl>
  </w:abstractNum>
  <w:abstractNum w:abstractNumId="11">
    <w:nsid w:val="613E3FDA"/>
    <w:multiLevelType w:val="multilevel"/>
    <w:tmpl w:val="88F8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3F6B04"/>
    <w:multiLevelType w:val="multilevel"/>
    <w:tmpl w:val="6C682A18"/>
    <w:lvl w:ilvl="0">
      <w:start w:val="1"/>
      <w:numFmt w:val="bullet"/>
      <w:lvlText w:val=""/>
      <w:lvlJc w:val="left"/>
      <w:pPr>
        <w:ind w:left="420" w:firstLine="0"/>
      </w:pPr>
      <w:rPr>
        <w:rFonts w:ascii="Symbol" w:hAnsi="Symbol" w:hint="default"/>
      </w:rPr>
    </w:lvl>
    <w:lvl w:ilvl="1">
      <w:start w:val="1"/>
      <w:numFmt w:val="decimal"/>
      <w:lvlText w:val="%1.%2"/>
      <w:lvlJc w:val="left"/>
      <w:pPr>
        <w:ind w:left="-720" w:firstLine="720"/>
      </w:pPr>
      <w:rPr>
        <w:i w:val="0"/>
      </w:rPr>
    </w:lvl>
    <w:lvl w:ilvl="2">
      <w:start w:val="1"/>
      <w:numFmt w:val="decimal"/>
      <w:lvlText w:val="%1.%2.%3"/>
      <w:lvlJc w:val="left"/>
      <w:pPr>
        <w:ind w:left="2160" w:firstLine="1440"/>
      </w:pPr>
      <w:rPr>
        <w:i w:val="0"/>
      </w:r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920" w:firstLine="5760"/>
      </w:pPr>
    </w:lvl>
  </w:abstractNum>
  <w:abstractNum w:abstractNumId="13">
    <w:nsid w:val="7CD018C5"/>
    <w:multiLevelType w:val="multilevel"/>
    <w:tmpl w:val="0114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AB164E"/>
    <w:multiLevelType w:val="multilevel"/>
    <w:tmpl w:val="AC68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0"/>
  </w:num>
  <w:num w:numId="4">
    <w:abstractNumId w:val="3"/>
  </w:num>
  <w:num w:numId="5">
    <w:abstractNumId w:val="2"/>
  </w:num>
  <w:num w:numId="6">
    <w:abstractNumId w:val="7"/>
  </w:num>
  <w:num w:numId="7">
    <w:abstractNumId w:val="9"/>
  </w:num>
  <w:num w:numId="8">
    <w:abstractNumId w:val="13"/>
  </w:num>
  <w:num w:numId="9">
    <w:abstractNumId w:val="14"/>
  </w:num>
  <w:num w:numId="10">
    <w:abstractNumId w:val="6"/>
  </w:num>
  <w:num w:numId="11">
    <w:abstractNumId w:val="11"/>
  </w:num>
  <w:num w:numId="12">
    <w:abstractNumId w:val="1"/>
  </w:num>
  <w:num w:numId="13">
    <w:abstractNumId w:val="5"/>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810"/>
    <w:rsid w:val="0006065E"/>
    <w:rsid w:val="000725AF"/>
    <w:rsid w:val="00077DEE"/>
    <w:rsid w:val="00095CEF"/>
    <w:rsid w:val="000D0C90"/>
    <w:rsid w:val="001332F1"/>
    <w:rsid w:val="00137459"/>
    <w:rsid w:val="00143A52"/>
    <w:rsid w:val="00144414"/>
    <w:rsid w:val="00147D49"/>
    <w:rsid w:val="00155079"/>
    <w:rsid w:val="001605D4"/>
    <w:rsid w:val="00161597"/>
    <w:rsid w:val="00163567"/>
    <w:rsid w:val="0016618A"/>
    <w:rsid w:val="00177BA1"/>
    <w:rsid w:val="001831D4"/>
    <w:rsid w:val="0018450A"/>
    <w:rsid w:val="00195C39"/>
    <w:rsid w:val="001A76CD"/>
    <w:rsid w:val="002212D4"/>
    <w:rsid w:val="00235EA8"/>
    <w:rsid w:val="0023609A"/>
    <w:rsid w:val="00237992"/>
    <w:rsid w:val="002606EB"/>
    <w:rsid w:val="00274BA2"/>
    <w:rsid w:val="002C5CBE"/>
    <w:rsid w:val="002E2B39"/>
    <w:rsid w:val="0030062D"/>
    <w:rsid w:val="00306D3E"/>
    <w:rsid w:val="003078F5"/>
    <w:rsid w:val="00313575"/>
    <w:rsid w:val="00315AE9"/>
    <w:rsid w:val="0032748C"/>
    <w:rsid w:val="003277B1"/>
    <w:rsid w:val="00340CAD"/>
    <w:rsid w:val="003803CA"/>
    <w:rsid w:val="00383DFA"/>
    <w:rsid w:val="003C0846"/>
    <w:rsid w:val="003D4471"/>
    <w:rsid w:val="00425D76"/>
    <w:rsid w:val="00467861"/>
    <w:rsid w:val="004D6D99"/>
    <w:rsid w:val="004F23BB"/>
    <w:rsid w:val="0054204D"/>
    <w:rsid w:val="00552E9E"/>
    <w:rsid w:val="00553EEF"/>
    <w:rsid w:val="005A1312"/>
    <w:rsid w:val="005A36AC"/>
    <w:rsid w:val="005B073C"/>
    <w:rsid w:val="00603B61"/>
    <w:rsid w:val="00616439"/>
    <w:rsid w:val="00621D3D"/>
    <w:rsid w:val="006227C9"/>
    <w:rsid w:val="00685432"/>
    <w:rsid w:val="0069157A"/>
    <w:rsid w:val="006A181C"/>
    <w:rsid w:val="006B7BD7"/>
    <w:rsid w:val="006C21A7"/>
    <w:rsid w:val="006D4B9B"/>
    <w:rsid w:val="006E6D7D"/>
    <w:rsid w:val="00704356"/>
    <w:rsid w:val="007270B1"/>
    <w:rsid w:val="0074620E"/>
    <w:rsid w:val="007465B8"/>
    <w:rsid w:val="00755C93"/>
    <w:rsid w:val="00790F25"/>
    <w:rsid w:val="00795B88"/>
    <w:rsid w:val="007B3C34"/>
    <w:rsid w:val="007E7CE5"/>
    <w:rsid w:val="00834317"/>
    <w:rsid w:val="008779D4"/>
    <w:rsid w:val="008A6D8C"/>
    <w:rsid w:val="008D2578"/>
    <w:rsid w:val="008D4DCB"/>
    <w:rsid w:val="008D5DC5"/>
    <w:rsid w:val="008D64FE"/>
    <w:rsid w:val="0091393F"/>
    <w:rsid w:val="009236C6"/>
    <w:rsid w:val="00931E34"/>
    <w:rsid w:val="00962919"/>
    <w:rsid w:val="00962D48"/>
    <w:rsid w:val="009A0CEF"/>
    <w:rsid w:val="009A6773"/>
    <w:rsid w:val="009D103E"/>
    <w:rsid w:val="009F024C"/>
    <w:rsid w:val="009F5AE8"/>
    <w:rsid w:val="00A57877"/>
    <w:rsid w:val="00A64462"/>
    <w:rsid w:val="00A718BC"/>
    <w:rsid w:val="00AA26EA"/>
    <w:rsid w:val="00AA3BEA"/>
    <w:rsid w:val="00AB4778"/>
    <w:rsid w:val="00AC3FAC"/>
    <w:rsid w:val="00AE59FB"/>
    <w:rsid w:val="00AE6AA0"/>
    <w:rsid w:val="00B028DB"/>
    <w:rsid w:val="00B03F4B"/>
    <w:rsid w:val="00B11933"/>
    <w:rsid w:val="00B2083D"/>
    <w:rsid w:val="00B3390E"/>
    <w:rsid w:val="00BA2107"/>
    <w:rsid w:val="00BE2ADC"/>
    <w:rsid w:val="00BF4810"/>
    <w:rsid w:val="00C26060"/>
    <w:rsid w:val="00C3106A"/>
    <w:rsid w:val="00C37211"/>
    <w:rsid w:val="00C45545"/>
    <w:rsid w:val="00C76350"/>
    <w:rsid w:val="00CB389E"/>
    <w:rsid w:val="00CD79A0"/>
    <w:rsid w:val="00CF19A4"/>
    <w:rsid w:val="00CF5F80"/>
    <w:rsid w:val="00D07604"/>
    <w:rsid w:val="00D10595"/>
    <w:rsid w:val="00D15A4A"/>
    <w:rsid w:val="00D351C3"/>
    <w:rsid w:val="00D63B81"/>
    <w:rsid w:val="00DB7B49"/>
    <w:rsid w:val="00DE465C"/>
    <w:rsid w:val="00DE4BD4"/>
    <w:rsid w:val="00DF477A"/>
    <w:rsid w:val="00E00119"/>
    <w:rsid w:val="00E045E5"/>
    <w:rsid w:val="00EA087E"/>
    <w:rsid w:val="00EC0B0C"/>
    <w:rsid w:val="00EC6147"/>
    <w:rsid w:val="00ED5DB6"/>
    <w:rsid w:val="00F44AD2"/>
    <w:rsid w:val="00F71CBF"/>
    <w:rsid w:val="00F73229"/>
    <w:rsid w:val="00F965BA"/>
    <w:rsid w:val="00FB246D"/>
    <w:rsid w:val="00FB2D88"/>
    <w:rsid w:val="00FD04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76350"/>
  </w:style>
  <w:style w:type="paragraph" w:styleId="Heading1">
    <w:name w:val="heading 1"/>
    <w:basedOn w:val="Normal"/>
    <w:next w:val="Normal"/>
    <w:rsid w:val="00C76350"/>
    <w:pPr>
      <w:keepNext/>
      <w:keepLines/>
      <w:spacing w:before="480" w:after="120"/>
      <w:contextualSpacing/>
      <w:outlineLvl w:val="0"/>
    </w:pPr>
    <w:rPr>
      <w:b/>
      <w:sz w:val="48"/>
      <w:szCs w:val="48"/>
    </w:rPr>
  </w:style>
  <w:style w:type="paragraph" w:styleId="Heading2">
    <w:name w:val="heading 2"/>
    <w:basedOn w:val="Normal"/>
    <w:next w:val="Normal"/>
    <w:rsid w:val="00C76350"/>
    <w:pPr>
      <w:keepNext/>
      <w:keepLines/>
      <w:spacing w:before="360" w:after="80"/>
      <w:contextualSpacing/>
      <w:outlineLvl w:val="1"/>
    </w:pPr>
    <w:rPr>
      <w:b/>
      <w:sz w:val="36"/>
      <w:szCs w:val="36"/>
    </w:rPr>
  </w:style>
  <w:style w:type="paragraph" w:styleId="Heading3">
    <w:name w:val="heading 3"/>
    <w:basedOn w:val="Normal"/>
    <w:next w:val="Normal"/>
    <w:rsid w:val="00C76350"/>
    <w:pPr>
      <w:keepNext/>
      <w:keepLines/>
      <w:spacing w:before="280" w:after="80"/>
      <w:contextualSpacing/>
      <w:outlineLvl w:val="2"/>
    </w:pPr>
    <w:rPr>
      <w:b/>
      <w:sz w:val="28"/>
      <w:szCs w:val="28"/>
    </w:rPr>
  </w:style>
  <w:style w:type="paragraph" w:styleId="Heading4">
    <w:name w:val="heading 4"/>
    <w:basedOn w:val="Normal"/>
    <w:next w:val="Normal"/>
    <w:rsid w:val="00C76350"/>
    <w:pPr>
      <w:keepNext/>
      <w:keepLines/>
      <w:spacing w:before="240" w:after="40"/>
      <w:contextualSpacing/>
      <w:outlineLvl w:val="3"/>
    </w:pPr>
    <w:rPr>
      <w:b/>
      <w:sz w:val="24"/>
      <w:szCs w:val="24"/>
    </w:rPr>
  </w:style>
  <w:style w:type="paragraph" w:styleId="Heading5">
    <w:name w:val="heading 5"/>
    <w:basedOn w:val="Normal"/>
    <w:next w:val="Normal"/>
    <w:rsid w:val="00C76350"/>
    <w:pPr>
      <w:keepNext/>
      <w:keepLines/>
      <w:spacing w:before="220" w:after="40"/>
      <w:contextualSpacing/>
      <w:outlineLvl w:val="4"/>
    </w:pPr>
    <w:rPr>
      <w:b/>
    </w:rPr>
  </w:style>
  <w:style w:type="paragraph" w:styleId="Heading6">
    <w:name w:val="heading 6"/>
    <w:basedOn w:val="Normal"/>
    <w:next w:val="Normal"/>
    <w:rsid w:val="00C7635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76350"/>
    <w:pPr>
      <w:keepNext/>
      <w:keepLines/>
      <w:spacing w:before="480" w:after="120"/>
      <w:contextualSpacing/>
    </w:pPr>
    <w:rPr>
      <w:b/>
      <w:sz w:val="72"/>
      <w:szCs w:val="72"/>
    </w:rPr>
  </w:style>
  <w:style w:type="paragraph" w:styleId="Subtitle">
    <w:name w:val="Subtitle"/>
    <w:basedOn w:val="Normal"/>
    <w:next w:val="Normal"/>
    <w:rsid w:val="00C76350"/>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C76350"/>
    <w:tblPr>
      <w:tblStyleRowBandSize w:val="1"/>
      <w:tblStyleColBandSize w:val="1"/>
    </w:tblPr>
  </w:style>
  <w:style w:type="table" w:customStyle="1" w:styleId="a0">
    <w:basedOn w:val="TableNormal"/>
    <w:rsid w:val="00C76350"/>
    <w:tblPr>
      <w:tblStyleRowBandSize w:val="1"/>
      <w:tblStyleColBandSize w:val="1"/>
    </w:tblPr>
  </w:style>
  <w:style w:type="table" w:customStyle="1" w:styleId="a1">
    <w:basedOn w:val="TableNormal"/>
    <w:rsid w:val="00C76350"/>
    <w:tblPr>
      <w:tblStyleRowBandSize w:val="1"/>
      <w:tblStyleColBandSize w:val="1"/>
    </w:tblPr>
  </w:style>
  <w:style w:type="table" w:customStyle="1" w:styleId="a2">
    <w:basedOn w:val="TableNormal"/>
    <w:rsid w:val="00C76350"/>
    <w:tblPr>
      <w:tblStyleRowBandSize w:val="1"/>
      <w:tblStyleColBandSize w:val="1"/>
    </w:tblPr>
  </w:style>
  <w:style w:type="paragraph" w:styleId="Header">
    <w:name w:val="header"/>
    <w:basedOn w:val="Normal"/>
    <w:link w:val="HeaderChar"/>
    <w:uiPriority w:val="99"/>
    <w:unhideWhenUsed/>
    <w:rsid w:val="00B03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F4B"/>
  </w:style>
  <w:style w:type="paragraph" w:styleId="Footer">
    <w:name w:val="footer"/>
    <w:basedOn w:val="Normal"/>
    <w:link w:val="FooterChar"/>
    <w:uiPriority w:val="99"/>
    <w:unhideWhenUsed/>
    <w:rsid w:val="00B03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F4B"/>
  </w:style>
  <w:style w:type="paragraph" w:styleId="TOCHeading">
    <w:name w:val="TOC Heading"/>
    <w:basedOn w:val="Heading1"/>
    <w:next w:val="Normal"/>
    <w:uiPriority w:val="39"/>
    <w:unhideWhenUsed/>
    <w:qFormat/>
    <w:rsid w:val="00B03F4B"/>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Quote">
    <w:name w:val="Quote"/>
    <w:basedOn w:val="Normal"/>
    <w:next w:val="Normal"/>
    <w:link w:val="QuoteChar"/>
    <w:uiPriority w:val="29"/>
    <w:qFormat/>
    <w:rsid w:val="00A5787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57877"/>
    <w:rPr>
      <w:i/>
      <w:iCs/>
      <w:color w:val="404040" w:themeColor="text1" w:themeTint="BF"/>
    </w:rPr>
  </w:style>
  <w:style w:type="paragraph" w:styleId="BalloonText">
    <w:name w:val="Balloon Text"/>
    <w:basedOn w:val="Normal"/>
    <w:link w:val="BalloonTextChar"/>
    <w:uiPriority w:val="99"/>
    <w:semiHidden/>
    <w:unhideWhenUsed/>
    <w:rsid w:val="00163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567"/>
    <w:rPr>
      <w:rFonts w:ascii="Tahoma" w:hAnsi="Tahoma" w:cs="Tahoma"/>
      <w:sz w:val="16"/>
      <w:szCs w:val="16"/>
    </w:rPr>
  </w:style>
  <w:style w:type="paragraph" w:customStyle="1" w:styleId="Normal1">
    <w:name w:val="Normal1"/>
    <w:rsid w:val="006227C9"/>
  </w:style>
  <w:style w:type="paragraph" w:styleId="ListParagraph">
    <w:name w:val="List Paragraph"/>
    <w:basedOn w:val="Normal"/>
    <w:uiPriority w:val="34"/>
    <w:qFormat/>
    <w:rsid w:val="006C21A7"/>
    <w:pPr>
      <w:ind w:left="720"/>
      <w:contextualSpacing/>
    </w:pPr>
  </w:style>
  <w:style w:type="paragraph" w:styleId="NormalWeb">
    <w:name w:val="Normal (Web)"/>
    <w:basedOn w:val="Normal"/>
    <w:uiPriority w:val="99"/>
    <w:unhideWhenUsed/>
    <w:rsid w:val="008D5DC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8D5DC5"/>
  </w:style>
  <w:style w:type="table" w:styleId="TableGrid">
    <w:name w:val="Table Grid"/>
    <w:basedOn w:val="TableNormal"/>
    <w:uiPriority w:val="39"/>
    <w:rsid w:val="00DE4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450A"/>
    <w:rPr>
      <w:color w:val="0563C1" w:themeColor="hyperlink"/>
      <w:u w:val="single"/>
    </w:rPr>
  </w:style>
  <w:style w:type="character" w:customStyle="1" w:styleId="apple-converted-space">
    <w:name w:val="apple-converted-space"/>
    <w:basedOn w:val="DefaultParagraphFont"/>
    <w:rsid w:val="00E00119"/>
  </w:style>
  <w:style w:type="character" w:styleId="Emphasis">
    <w:name w:val="Emphasis"/>
    <w:basedOn w:val="DefaultParagraphFont"/>
    <w:uiPriority w:val="20"/>
    <w:qFormat/>
    <w:rsid w:val="004D6D99"/>
    <w:rPr>
      <w:i/>
      <w:iCs/>
    </w:rPr>
  </w:style>
  <w:style w:type="character" w:styleId="Strong">
    <w:name w:val="Strong"/>
    <w:basedOn w:val="DefaultParagraphFont"/>
    <w:uiPriority w:val="22"/>
    <w:qFormat/>
    <w:rsid w:val="008D4DCB"/>
    <w:rPr>
      <w:b/>
      <w:bCs/>
    </w:rPr>
  </w:style>
  <w:style w:type="character" w:styleId="CommentReference">
    <w:name w:val="annotation reference"/>
    <w:basedOn w:val="DefaultParagraphFont"/>
    <w:uiPriority w:val="99"/>
    <w:semiHidden/>
    <w:unhideWhenUsed/>
    <w:rsid w:val="009F024C"/>
    <w:rPr>
      <w:sz w:val="16"/>
      <w:szCs w:val="16"/>
    </w:rPr>
  </w:style>
  <w:style w:type="paragraph" w:styleId="CommentText">
    <w:name w:val="annotation text"/>
    <w:basedOn w:val="Normal"/>
    <w:link w:val="CommentTextChar"/>
    <w:uiPriority w:val="99"/>
    <w:semiHidden/>
    <w:unhideWhenUsed/>
    <w:rsid w:val="009F024C"/>
    <w:pPr>
      <w:spacing w:line="240" w:lineRule="auto"/>
    </w:pPr>
    <w:rPr>
      <w:sz w:val="20"/>
      <w:szCs w:val="20"/>
    </w:rPr>
  </w:style>
  <w:style w:type="character" w:customStyle="1" w:styleId="CommentTextChar">
    <w:name w:val="Comment Text Char"/>
    <w:basedOn w:val="DefaultParagraphFont"/>
    <w:link w:val="CommentText"/>
    <w:uiPriority w:val="99"/>
    <w:semiHidden/>
    <w:rsid w:val="009F024C"/>
    <w:rPr>
      <w:sz w:val="20"/>
      <w:szCs w:val="20"/>
    </w:rPr>
  </w:style>
  <w:style w:type="paragraph" w:styleId="CommentSubject">
    <w:name w:val="annotation subject"/>
    <w:basedOn w:val="CommentText"/>
    <w:next w:val="CommentText"/>
    <w:link w:val="CommentSubjectChar"/>
    <w:uiPriority w:val="99"/>
    <w:semiHidden/>
    <w:unhideWhenUsed/>
    <w:rsid w:val="009F024C"/>
    <w:rPr>
      <w:b/>
      <w:bCs/>
    </w:rPr>
  </w:style>
  <w:style w:type="character" w:customStyle="1" w:styleId="CommentSubjectChar">
    <w:name w:val="Comment Subject Char"/>
    <w:basedOn w:val="CommentTextChar"/>
    <w:link w:val="CommentSubject"/>
    <w:uiPriority w:val="99"/>
    <w:semiHidden/>
    <w:rsid w:val="009F024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76350"/>
  </w:style>
  <w:style w:type="paragraph" w:styleId="Heading1">
    <w:name w:val="heading 1"/>
    <w:basedOn w:val="Normal"/>
    <w:next w:val="Normal"/>
    <w:rsid w:val="00C76350"/>
    <w:pPr>
      <w:keepNext/>
      <w:keepLines/>
      <w:spacing w:before="480" w:after="120"/>
      <w:contextualSpacing/>
      <w:outlineLvl w:val="0"/>
    </w:pPr>
    <w:rPr>
      <w:b/>
      <w:sz w:val="48"/>
      <w:szCs w:val="48"/>
    </w:rPr>
  </w:style>
  <w:style w:type="paragraph" w:styleId="Heading2">
    <w:name w:val="heading 2"/>
    <w:basedOn w:val="Normal"/>
    <w:next w:val="Normal"/>
    <w:rsid w:val="00C76350"/>
    <w:pPr>
      <w:keepNext/>
      <w:keepLines/>
      <w:spacing w:before="360" w:after="80"/>
      <w:contextualSpacing/>
      <w:outlineLvl w:val="1"/>
    </w:pPr>
    <w:rPr>
      <w:b/>
      <w:sz w:val="36"/>
      <w:szCs w:val="36"/>
    </w:rPr>
  </w:style>
  <w:style w:type="paragraph" w:styleId="Heading3">
    <w:name w:val="heading 3"/>
    <w:basedOn w:val="Normal"/>
    <w:next w:val="Normal"/>
    <w:rsid w:val="00C76350"/>
    <w:pPr>
      <w:keepNext/>
      <w:keepLines/>
      <w:spacing w:before="280" w:after="80"/>
      <w:contextualSpacing/>
      <w:outlineLvl w:val="2"/>
    </w:pPr>
    <w:rPr>
      <w:b/>
      <w:sz w:val="28"/>
      <w:szCs w:val="28"/>
    </w:rPr>
  </w:style>
  <w:style w:type="paragraph" w:styleId="Heading4">
    <w:name w:val="heading 4"/>
    <w:basedOn w:val="Normal"/>
    <w:next w:val="Normal"/>
    <w:rsid w:val="00C76350"/>
    <w:pPr>
      <w:keepNext/>
      <w:keepLines/>
      <w:spacing w:before="240" w:after="40"/>
      <w:contextualSpacing/>
      <w:outlineLvl w:val="3"/>
    </w:pPr>
    <w:rPr>
      <w:b/>
      <w:sz w:val="24"/>
      <w:szCs w:val="24"/>
    </w:rPr>
  </w:style>
  <w:style w:type="paragraph" w:styleId="Heading5">
    <w:name w:val="heading 5"/>
    <w:basedOn w:val="Normal"/>
    <w:next w:val="Normal"/>
    <w:rsid w:val="00C76350"/>
    <w:pPr>
      <w:keepNext/>
      <w:keepLines/>
      <w:spacing w:before="220" w:after="40"/>
      <w:contextualSpacing/>
      <w:outlineLvl w:val="4"/>
    </w:pPr>
    <w:rPr>
      <w:b/>
    </w:rPr>
  </w:style>
  <w:style w:type="paragraph" w:styleId="Heading6">
    <w:name w:val="heading 6"/>
    <w:basedOn w:val="Normal"/>
    <w:next w:val="Normal"/>
    <w:rsid w:val="00C7635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76350"/>
    <w:pPr>
      <w:keepNext/>
      <w:keepLines/>
      <w:spacing w:before="480" w:after="120"/>
      <w:contextualSpacing/>
    </w:pPr>
    <w:rPr>
      <w:b/>
      <w:sz w:val="72"/>
      <w:szCs w:val="72"/>
    </w:rPr>
  </w:style>
  <w:style w:type="paragraph" w:styleId="Subtitle">
    <w:name w:val="Subtitle"/>
    <w:basedOn w:val="Normal"/>
    <w:next w:val="Normal"/>
    <w:rsid w:val="00C76350"/>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C76350"/>
    <w:tblPr>
      <w:tblStyleRowBandSize w:val="1"/>
      <w:tblStyleColBandSize w:val="1"/>
    </w:tblPr>
  </w:style>
  <w:style w:type="table" w:customStyle="1" w:styleId="a0">
    <w:basedOn w:val="TableNormal"/>
    <w:rsid w:val="00C76350"/>
    <w:tblPr>
      <w:tblStyleRowBandSize w:val="1"/>
      <w:tblStyleColBandSize w:val="1"/>
    </w:tblPr>
  </w:style>
  <w:style w:type="table" w:customStyle="1" w:styleId="a1">
    <w:basedOn w:val="TableNormal"/>
    <w:rsid w:val="00C76350"/>
    <w:tblPr>
      <w:tblStyleRowBandSize w:val="1"/>
      <w:tblStyleColBandSize w:val="1"/>
    </w:tblPr>
  </w:style>
  <w:style w:type="table" w:customStyle="1" w:styleId="a2">
    <w:basedOn w:val="TableNormal"/>
    <w:rsid w:val="00C76350"/>
    <w:tblPr>
      <w:tblStyleRowBandSize w:val="1"/>
      <w:tblStyleColBandSize w:val="1"/>
    </w:tblPr>
  </w:style>
  <w:style w:type="paragraph" w:styleId="Header">
    <w:name w:val="header"/>
    <w:basedOn w:val="Normal"/>
    <w:link w:val="HeaderChar"/>
    <w:uiPriority w:val="99"/>
    <w:unhideWhenUsed/>
    <w:rsid w:val="00B03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F4B"/>
  </w:style>
  <w:style w:type="paragraph" w:styleId="Footer">
    <w:name w:val="footer"/>
    <w:basedOn w:val="Normal"/>
    <w:link w:val="FooterChar"/>
    <w:uiPriority w:val="99"/>
    <w:unhideWhenUsed/>
    <w:rsid w:val="00B03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F4B"/>
  </w:style>
  <w:style w:type="paragraph" w:styleId="TOCHeading">
    <w:name w:val="TOC Heading"/>
    <w:basedOn w:val="Heading1"/>
    <w:next w:val="Normal"/>
    <w:uiPriority w:val="39"/>
    <w:unhideWhenUsed/>
    <w:qFormat/>
    <w:rsid w:val="00B03F4B"/>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Quote">
    <w:name w:val="Quote"/>
    <w:basedOn w:val="Normal"/>
    <w:next w:val="Normal"/>
    <w:link w:val="QuoteChar"/>
    <w:uiPriority w:val="29"/>
    <w:qFormat/>
    <w:rsid w:val="00A5787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57877"/>
    <w:rPr>
      <w:i/>
      <w:iCs/>
      <w:color w:val="404040" w:themeColor="text1" w:themeTint="BF"/>
    </w:rPr>
  </w:style>
  <w:style w:type="paragraph" w:styleId="BalloonText">
    <w:name w:val="Balloon Text"/>
    <w:basedOn w:val="Normal"/>
    <w:link w:val="BalloonTextChar"/>
    <w:uiPriority w:val="99"/>
    <w:semiHidden/>
    <w:unhideWhenUsed/>
    <w:rsid w:val="00163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567"/>
    <w:rPr>
      <w:rFonts w:ascii="Tahoma" w:hAnsi="Tahoma" w:cs="Tahoma"/>
      <w:sz w:val="16"/>
      <w:szCs w:val="16"/>
    </w:rPr>
  </w:style>
  <w:style w:type="paragraph" w:customStyle="1" w:styleId="Normal1">
    <w:name w:val="Normal1"/>
    <w:rsid w:val="006227C9"/>
  </w:style>
  <w:style w:type="paragraph" w:styleId="ListParagraph">
    <w:name w:val="List Paragraph"/>
    <w:basedOn w:val="Normal"/>
    <w:uiPriority w:val="34"/>
    <w:qFormat/>
    <w:rsid w:val="006C21A7"/>
    <w:pPr>
      <w:ind w:left="720"/>
      <w:contextualSpacing/>
    </w:pPr>
  </w:style>
  <w:style w:type="paragraph" w:styleId="NormalWeb">
    <w:name w:val="Normal (Web)"/>
    <w:basedOn w:val="Normal"/>
    <w:uiPriority w:val="99"/>
    <w:unhideWhenUsed/>
    <w:rsid w:val="008D5DC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8D5DC5"/>
  </w:style>
  <w:style w:type="table" w:styleId="TableGrid">
    <w:name w:val="Table Grid"/>
    <w:basedOn w:val="TableNormal"/>
    <w:uiPriority w:val="39"/>
    <w:rsid w:val="00DE4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450A"/>
    <w:rPr>
      <w:color w:val="0563C1" w:themeColor="hyperlink"/>
      <w:u w:val="single"/>
    </w:rPr>
  </w:style>
  <w:style w:type="character" w:customStyle="1" w:styleId="apple-converted-space">
    <w:name w:val="apple-converted-space"/>
    <w:basedOn w:val="DefaultParagraphFont"/>
    <w:rsid w:val="00E00119"/>
  </w:style>
  <w:style w:type="character" w:styleId="Emphasis">
    <w:name w:val="Emphasis"/>
    <w:basedOn w:val="DefaultParagraphFont"/>
    <w:uiPriority w:val="20"/>
    <w:qFormat/>
    <w:rsid w:val="004D6D99"/>
    <w:rPr>
      <w:i/>
      <w:iCs/>
    </w:rPr>
  </w:style>
  <w:style w:type="character" w:styleId="Strong">
    <w:name w:val="Strong"/>
    <w:basedOn w:val="DefaultParagraphFont"/>
    <w:uiPriority w:val="22"/>
    <w:qFormat/>
    <w:rsid w:val="008D4DCB"/>
    <w:rPr>
      <w:b/>
      <w:bCs/>
    </w:rPr>
  </w:style>
  <w:style w:type="character" w:styleId="CommentReference">
    <w:name w:val="annotation reference"/>
    <w:basedOn w:val="DefaultParagraphFont"/>
    <w:uiPriority w:val="99"/>
    <w:semiHidden/>
    <w:unhideWhenUsed/>
    <w:rsid w:val="009F024C"/>
    <w:rPr>
      <w:sz w:val="16"/>
      <w:szCs w:val="16"/>
    </w:rPr>
  </w:style>
  <w:style w:type="paragraph" w:styleId="CommentText">
    <w:name w:val="annotation text"/>
    <w:basedOn w:val="Normal"/>
    <w:link w:val="CommentTextChar"/>
    <w:uiPriority w:val="99"/>
    <w:semiHidden/>
    <w:unhideWhenUsed/>
    <w:rsid w:val="009F024C"/>
    <w:pPr>
      <w:spacing w:line="240" w:lineRule="auto"/>
    </w:pPr>
    <w:rPr>
      <w:sz w:val="20"/>
      <w:szCs w:val="20"/>
    </w:rPr>
  </w:style>
  <w:style w:type="character" w:customStyle="1" w:styleId="CommentTextChar">
    <w:name w:val="Comment Text Char"/>
    <w:basedOn w:val="DefaultParagraphFont"/>
    <w:link w:val="CommentText"/>
    <w:uiPriority w:val="99"/>
    <w:semiHidden/>
    <w:rsid w:val="009F024C"/>
    <w:rPr>
      <w:sz w:val="20"/>
      <w:szCs w:val="20"/>
    </w:rPr>
  </w:style>
  <w:style w:type="paragraph" w:styleId="CommentSubject">
    <w:name w:val="annotation subject"/>
    <w:basedOn w:val="CommentText"/>
    <w:next w:val="CommentText"/>
    <w:link w:val="CommentSubjectChar"/>
    <w:uiPriority w:val="99"/>
    <w:semiHidden/>
    <w:unhideWhenUsed/>
    <w:rsid w:val="009F024C"/>
    <w:rPr>
      <w:b/>
      <w:bCs/>
    </w:rPr>
  </w:style>
  <w:style w:type="character" w:customStyle="1" w:styleId="CommentSubjectChar">
    <w:name w:val="Comment Subject Char"/>
    <w:basedOn w:val="CommentTextChar"/>
    <w:link w:val="CommentSubject"/>
    <w:uiPriority w:val="99"/>
    <w:semiHidden/>
    <w:rsid w:val="009F02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35306">
      <w:bodyDiv w:val="1"/>
      <w:marLeft w:val="0"/>
      <w:marRight w:val="0"/>
      <w:marTop w:val="0"/>
      <w:marBottom w:val="0"/>
      <w:divBdr>
        <w:top w:val="none" w:sz="0" w:space="0" w:color="auto"/>
        <w:left w:val="none" w:sz="0" w:space="0" w:color="auto"/>
        <w:bottom w:val="none" w:sz="0" w:space="0" w:color="auto"/>
        <w:right w:val="none" w:sz="0" w:space="0" w:color="auto"/>
      </w:divBdr>
    </w:div>
    <w:div w:id="356810309">
      <w:bodyDiv w:val="1"/>
      <w:marLeft w:val="0"/>
      <w:marRight w:val="0"/>
      <w:marTop w:val="0"/>
      <w:marBottom w:val="0"/>
      <w:divBdr>
        <w:top w:val="none" w:sz="0" w:space="0" w:color="auto"/>
        <w:left w:val="none" w:sz="0" w:space="0" w:color="auto"/>
        <w:bottom w:val="none" w:sz="0" w:space="0" w:color="auto"/>
        <w:right w:val="none" w:sz="0" w:space="0" w:color="auto"/>
      </w:divBdr>
    </w:div>
    <w:div w:id="423842014">
      <w:bodyDiv w:val="1"/>
      <w:marLeft w:val="0"/>
      <w:marRight w:val="0"/>
      <w:marTop w:val="0"/>
      <w:marBottom w:val="0"/>
      <w:divBdr>
        <w:top w:val="none" w:sz="0" w:space="0" w:color="auto"/>
        <w:left w:val="none" w:sz="0" w:space="0" w:color="auto"/>
        <w:bottom w:val="none" w:sz="0" w:space="0" w:color="auto"/>
        <w:right w:val="none" w:sz="0" w:space="0" w:color="auto"/>
      </w:divBdr>
    </w:div>
    <w:div w:id="426005368">
      <w:bodyDiv w:val="1"/>
      <w:marLeft w:val="0"/>
      <w:marRight w:val="0"/>
      <w:marTop w:val="0"/>
      <w:marBottom w:val="0"/>
      <w:divBdr>
        <w:top w:val="none" w:sz="0" w:space="0" w:color="auto"/>
        <w:left w:val="none" w:sz="0" w:space="0" w:color="auto"/>
        <w:bottom w:val="none" w:sz="0" w:space="0" w:color="auto"/>
        <w:right w:val="none" w:sz="0" w:space="0" w:color="auto"/>
      </w:divBdr>
    </w:div>
    <w:div w:id="512457889">
      <w:bodyDiv w:val="1"/>
      <w:marLeft w:val="0"/>
      <w:marRight w:val="0"/>
      <w:marTop w:val="0"/>
      <w:marBottom w:val="0"/>
      <w:divBdr>
        <w:top w:val="none" w:sz="0" w:space="0" w:color="auto"/>
        <w:left w:val="none" w:sz="0" w:space="0" w:color="auto"/>
        <w:bottom w:val="none" w:sz="0" w:space="0" w:color="auto"/>
        <w:right w:val="none" w:sz="0" w:space="0" w:color="auto"/>
      </w:divBdr>
    </w:div>
    <w:div w:id="531920765">
      <w:bodyDiv w:val="1"/>
      <w:marLeft w:val="0"/>
      <w:marRight w:val="0"/>
      <w:marTop w:val="0"/>
      <w:marBottom w:val="0"/>
      <w:divBdr>
        <w:top w:val="none" w:sz="0" w:space="0" w:color="auto"/>
        <w:left w:val="none" w:sz="0" w:space="0" w:color="auto"/>
        <w:bottom w:val="none" w:sz="0" w:space="0" w:color="auto"/>
        <w:right w:val="none" w:sz="0" w:space="0" w:color="auto"/>
      </w:divBdr>
    </w:div>
    <w:div w:id="607351895">
      <w:bodyDiv w:val="1"/>
      <w:marLeft w:val="0"/>
      <w:marRight w:val="0"/>
      <w:marTop w:val="0"/>
      <w:marBottom w:val="0"/>
      <w:divBdr>
        <w:top w:val="none" w:sz="0" w:space="0" w:color="auto"/>
        <w:left w:val="none" w:sz="0" w:space="0" w:color="auto"/>
        <w:bottom w:val="none" w:sz="0" w:space="0" w:color="auto"/>
        <w:right w:val="none" w:sz="0" w:space="0" w:color="auto"/>
      </w:divBdr>
      <w:divsChild>
        <w:div w:id="1064795272">
          <w:marLeft w:val="0"/>
          <w:marRight w:val="0"/>
          <w:marTop w:val="0"/>
          <w:marBottom w:val="0"/>
          <w:divBdr>
            <w:top w:val="none" w:sz="0" w:space="0" w:color="auto"/>
            <w:left w:val="none" w:sz="0" w:space="0" w:color="auto"/>
            <w:bottom w:val="none" w:sz="0" w:space="0" w:color="auto"/>
            <w:right w:val="none" w:sz="0" w:space="0" w:color="auto"/>
          </w:divBdr>
        </w:div>
      </w:divsChild>
    </w:div>
    <w:div w:id="850685849">
      <w:bodyDiv w:val="1"/>
      <w:marLeft w:val="0"/>
      <w:marRight w:val="0"/>
      <w:marTop w:val="0"/>
      <w:marBottom w:val="0"/>
      <w:divBdr>
        <w:top w:val="none" w:sz="0" w:space="0" w:color="auto"/>
        <w:left w:val="none" w:sz="0" w:space="0" w:color="auto"/>
        <w:bottom w:val="none" w:sz="0" w:space="0" w:color="auto"/>
        <w:right w:val="none" w:sz="0" w:space="0" w:color="auto"/>
      </w:divBdr>
    </w:div>
    <w:div w:id="1062943645">
      <w:bodyDiv w:val="1"/>
      <w:marLeft w:val="0"/>
      <w:marRight w:val="0"/>
      <w:marTop w:val="0"/>
      <w:marBottom w:val="0"/>
      <w:divBdr>
        <w:top w:val="none" w:sz="0" w:space="0" w:color="auto"/>
        <w:left w:val="none" w:sz="0" w:space="0" w:color="auto"/>
        <w:bottom w:val="none" w:sz="0" w:space="0" w:color="auto"/>
        <w:right w:val="none" w:sz="0" w:space="0" w:color="auto"/>
      </w:divBdr>
    </w:div>
    <w:div w:id="1146434419">
      <w:bodyDiv w:val="1"/>
      <w:marLeft w:val="0"/>
      <w:marRight w:val="0"/>
      <w:marTop w:val="0"/>
      <w:marBottom w:val="0"/>
      <w:divBdr>
        <w:top w:val="none" w:sz="0" w:space="0" w:color="auto"/>
        <w:left w:val="none" w:sz="0" w:space="0" w:color="auto"/>
        <w:bottom w:val="none" w:sz="0" w:space="0" w:color="auto"/>
        <w:right w:val="none" w:sz="0" w:space="0" w:color="auto"/>
      </w:divBdr>
    </w:div>
    <w:div w:id="1167982828">
      <w:bodyDiv w:val="1"/>
      <w:marLeft w:val="0"/>
      <w:marRight w:val="0"/>
      <w:marTop w:val="0"/>
      <w:marBottom w:val="0"/>
      <w:divBdr>
        <w:top w:val="none" w:sz="0" w:space="0" w:color="auto"/>
        <w:left w:val="none" w:sz="0" w:space="0" w:color="auto"/>
        <w:bottom w:val="none" w:sz="0" w:space="0" w:color="auto"/>
        <w:right w:val="none" w:sz="0" w:space="0" w:color="auto"/>
      </w:divBdr>
    </w:div>
    <w:div w:id="1293291140">
      <w:bodyDiv w:val="1"/>
      <w:marLeft w:val="0"/>
      <w:marRight w:val="0"/>
      <w:marTop w:val="0"/>
      <w:marBottom w:val="0"/>
      <w:divBdr>
        <w:top w:val="none" w:sz="0" w:space="0" w:color="auto"/>
        <w:left w:val="none" w:sz="0" w:space="0" w:color="auto"/>
        <w:bottom w:val="none" w:sz="0" w:space="0" w:color="auto"/>
        <w:right w:val="none" w:sz="0" w:space="0" w:color="auto"/>
      </w:divBdr>
    </w:div>
    <w:div w:id="1384477319">
      <w:bodyDiv w:val="1"/>
      <w:marLeft w:val="0"/>
      <w:marRight w:val="0"/>
      <w:marTop w:val="0"/>
      <w:marBottom w:val="0"/>
      <w:divBdr>
        <w:top w:val="none" w:sz="0" w:space="0" w:color="auto"/>
        <w:left w:val="none" w:sz="0" w:space="0" w:color="auto"/>
        <w:bottom w:val="none" w:sz="0" w:space="0" w:color="auto"/>
        <w:right w:val="none" w:sz="0" w:space="0" w:color="auto"/>
      </w:divBdr>
    </w:div>
    <w:div w:id="1734808962">
      <w:bodyDiv w:val="1"/>
      <w:marLeft w:val="0"/>
      <w:marRight w:val="0"/>
      <w:marTop w:val="0"/>
      <w:marBottom w:val="0"/>
      <w:divBdr>
        <w:top w:val="none" w:sz="0" w:space="0" w:color="auto"/>
        <w:left w:val="none" w:sz="0" w:space="0" w:color="auto"/>
        <w:bottom w:val="none" w:sz="0" w:space="0" w:color="auto"/>
        <w:right w:val="none" w:sz="0" w:space="0" w:color="auto"/>
      </w:divBdr>
    </w:div>
    <w:div w:id="1738553612">
      <w:bodyDiv w:val="1"/>
      <w:marLeft w:val="0"/>
      <w:marRight w:val="0"/>
      <w:marTop w:val="0"/>
      <w:marBottom w:val="0"/>
      <w:divBdr>
        <w:top w:val="none" w:sz="0" w:space="0" w:color="auto"/>
        <w:left w:val="none" w:sz="0" w:space="0" w:color="auto"/>
        <w:bottom w:val="none" w:sz="0" w:space="0" w:color="auto"/>
        <w:right w:val="none" w:sz="0" w:space="0" w:color="auto"/>
      </w:divBdr>
    </w:div>
    <w:div w:id="1746612780">
      <w:bodyDiv w:val="1"/>
      <w:marLeft w:val="0"/>
      <w:marRight w:val="0"/>
      <w:marTop w:val="0"/>
      <w:marBottom w:val="0"/>
      <w:divBdr>
        <w:top w:val="none" w:sz="0" w:space="0" w:color="auto"/>
        <w:left w:val="none" w:sz="0" w:space="0" w:color="auto"/>
        <w:bottom w:val="none" w:sz="0" w:space="0" w:color="auto"/>
        <w:right w:val="none" w:sz="0" w:space="0" w:color="auto"/>
      </w:divBdr>
    </w:div>
    <w:div w:id="1950812147">
      <w:bodyDiv w:val="1"/>
      <w:marLeft w:val="0"/>
      <w:marRight w:val="0"/>
      <w:marTop w:val="0"/>
      <w:marBottom w:val="0"/>
      <w:divBdr>
        <w:top w:val="none" w:sz="0" w:space="0" w:color="auto"/>
        <w:left w:val="none" w:sz="0" w:space="0" w:color="auto"/>
        <w:bottom w:val="none" w:sz="0" w:space="0" w:color="auto"/>
        <w:right w:val="none" w:sz="0" w:space="0" w:color="auto"/>
      </w:divBdr>
    </w:div>
    <w:div w:id="2030132025">
      <w:bodyDiv w:val="1"/>
      <w:marLeft w:val="0"/>
      <w:marRight w:val="0"/>
      <w:marTop w:val="0"/>
      <w:marBottom w:val="0"/>
      <w:divBdr>
        <w:top w:val="none" w:sz="0" w:space="0" w:color="auto"/>
        <w:left w:val="none" w:sz="0" w:space="0" w:color="auto"/>
        <w:bottom w:val="none" w:sz="0" w:space="0" w:color="auto"/>
        <w:right w:val="none" w:sz="0" w:space="0" w:color="auto"/>
      </w:divBdr>
    </w:div>
    <w:div w:id="2102799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www.fda.gov/downloads/MedicalDevices/DeviceRegulationandGuidance/GuidanceDocuments/UCM085371.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fda.gov/MedicalDevices/DeviceRegulationandGuidance/GuidanceDocuments/ucm072141.htm"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www.fda.gov/MedicalDevices/DeviceRegulationandGuidance/GuidanceDocuments/ucm089543.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cc.gov/labhelp" TargetMode="External"/><Relationship Id="rId20" Type="http://schemas.openxmlformats.org/officeDocument/2006/relationships/hyperlink" Target="http://www.accessdata.fda.gov/scripts/cdrh/cfdocs/cfcfr/CFRSearch.cfm?FR=801.10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yperlink" Target="http://www.fcc.gov/labhelp" TargetMode="External"/><Relationship Id="rId23" Type="http://schemas.openxmlformats.org/officeDocument/2006/relationships/hyperlink" Target="http://www.accessdata.fda.gov/scripts/cdrh/cfdocs/cfcfr/CFRSearch.cfm?CFRPart=801&amp;showFR=1" TargetMode="External"/><Relationship Id="rId10" Type="http://schemas.openxmlformats.org/officeDocument/2006/relationships/footer" Target="footer1.xml"/><Relationship Id="rId19" Type="http://schemas.openxmlformats.org/officeDocument/2006/relationships/hyperlink" Target="http://www.fda.gov/MedicalDevices/DeviceRegulationandGuidance/GuidanceDocuments/ucm072783.htm"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4.xml"/><Relationship Id="rId22" Type="http://schemas.openxmlformats.org/officeDocument/2006/relationships/hyperlink" Target="http://www.fda.gov/MedicalDevices/DeviceRegulationandGuidance/GuidanceDocuments/ucm07078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C28E9-5DA5-4CAC-942A-0494C0E21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22</Pages>
  <Words>4624</Words>
  <Characters>26359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UNT HSC</Company>
  <LinksUpToDate>false</LinksUpToDate>
  <CharactersWithSpaces>30922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Chandler Brown</cp:lastModifiedBy>
  <cp:revision>46</cp:revision>
  <cp:lastPrinted>2016-03-04T21:10:00Z</cp:lastPrinted>
  <dcterms:created xsi:type="dcterms:W3CDTF">2016-03-03T20:22:00Z</dcterms:created>
  <dcterms:modified xsi:type="dcterms:W3CDTF">2016-03-09T14:49:00Z</dcterms:modified>
</cp:coreProperties>
</file>